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document.xml" ContentType="application/vnd.openxmlformats-officedocument.wordprocessingml.document.main+xml"/>
  <Override PartName="/word/drawings/drawing1.xml" ContentType="application/vnd.openxmlformats-officedocument.drawingml.chartshapes+xml"/>
  <Override PartName="/word/drawings/drawing10.xml" ContentType="application/vnd.openxmlformats-officedocument.drawingml.chartshapes+xml"/>
  <Override PartName="/word/drawings/drawing11.xml" ContentType="application/vnd.openxmlformats-officedocument.drawingml.chartshapes+xml"/>
  <Override PartName="/word/drawings/drawing12.xml" ContentType="application/vnd.openxmlformats-officedocument.drawingml.chartshapes+xml"/>
  <Override PartName="/word/drawings/drawing13.xml" ContentType="application/vnd.openxmlformats-officedocument.drawingml.chartshapes+xml"/>
  <Override PartName="/word/drawings/drawing14.xml" ContentType="application/vnd.openxmlformats-officedocument.drawingml.chartshapes+xml"/>
  <Override PartName="/word/drawings/drawing15.xml" ContentType="application/vnd.openxmlformats-officedocument.drawingml.chartshapes+xml"/>
  <Override PartName="/word/drawings/drawing16.xml" ContentType="application/vnd.openxmlformats-officedocument.drawingml.chartshapes+xml"/>
  <Override PartName="/word/drawings/drawing2.xml" ContentType="application/vnd.openxmlformats-officedocument.drawingml.chartshapes+xml"/>
  <Override PartName="/word/drawings/drawing3.xml" ContentType="application/vnd.openxmlformats-officedocument.drawingml.chartshapes+xml"/>
  <Override PartName="/word/drawings/drawing4.xml" ContentType="application/vnd.openxmlformats-officedocument.drawingml.chartshapes+xml"/>
  <Override PartName="/word/drawings/drawing5.xml" ContentType="application/vnd.openxmlformats-officedocument.drawingml.chartshapes+xml"/>
  <Override PartName="/word/drawings/drawing6.xml" ContentType="application/vnd.openxmlformats-officedocument.drawingml.chartshapes+xml"/>
  <Override PartName="/word/drawings/drawing7.xml" ContentType="application/vnd.openxmlformats-officedocument.drawingml.chartshapes+xml"/>
  <Override PartName="/word/drawings/drawing8.xml" ContentType="application/vnd.openxmlformats-officedocument.drawingml.chartshapes+xml"/>
  <Override PartName="/word/drawings/drawing9.xml" ContentType="application/vnd.openxmlformats-officedocument.drawingml.chartshap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  <Override PartName="/word/theme/themeOverride10.xml" ContentType="application/vnd.openxmlformats-officedocument.themeOverride+xml"/>
  <Override PartName="/word/theme/themeOverride11.xml" ContentType="application/vnd.openxmlformats-officedocument.themeOverride+xml"/>
  <Override PartName="/word/theme/themeOverride12.xml" ContentType="application/vnd.openxmlformats-officedocument.themeOverride+xml"/>
  <Override PartName="/word/theme/themeOverride13.xml" ContentType="application/vnd.openxmlformats-officedocument.themeOverride+xml"/>
  <Override PartName="/word/theme/themeOverride14.xml" ContentType="application/vnd.openxmlformats-officedocument.themeOverride+xml"/>
  <Override PartName="/word/theme/themeOverride15.xml" ContentType="application/vnd.openxmlformats-officedocument.themeOverride+xml"/>
  <Override PartName="/word/theme/themeOverride16.xml" ContentType="application/vnd.openxmlformats-officedocument.themeOverride+xml"/>
  <Override PartName="/word/theme/themeOverride2.xml" ContentType="application/vnd.openxmlformats-officedocument.themeOverride+xml"/>
  <Override PartName="/word/theme/themeOverride3.xml" ContentType="application/vnd.openxmlformats-officedocument.themeOverride+xml"/>
  <Override PartName="/word/theme/themeOverride4.xml" ContentType="application/vnd.openxmlformats-officedocument.themeOverride+xml"/>
  <Override PartName="/word/theme/themeOverride5.xml" ContentType="application/vnd.openxmlformats-officedocument.themeOverride+xml"/>
  <Override PartName="/word/theme/themeOverride6.xml" ContentType="application/vnd.openxmlformats-officedocument.themeOverride+xml"/>
  <Override PartName="/word/theme/themeOverride7.xml" ContentType="application/vnd.openxmlformats-officedocument.themeOverride+xml"/>
  <Override PartName="/word/theme/themeOverride8.xml" ContentType="application/vnd.openxmlformats-officedocument.themeOverride+xml"/>
  <Override PartName="/word/theme/themeOverride9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right="-2"/>
        <w:jc w:val="both"/>
        <w:rPr>
          <w:szCs w:val="28"/>
        </w:rPr>
      </w:pPr>
      <w:r>
        <w:rPr>
          <w:lang w:eastAsia="ru-RU"/>
        </w:rPr>
        <w:drawing>
          <wp:inline distT="0" distB="0" distL="0" distR="0">
            <wp:extent cx="5989955" cy="3721100"/>
            <wp:effectExtent l="0" t="0" r="10795" b="12700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widowControl w:val="0"/>
        <w:spacing w:after="0" w:line="360" w:lineRule="auto"/>
        <w:ind w:firstLine="720"/>
        <w:jc w:val="center"/>
        <w:rPr>
          <w:b/>
          <w:bCs/>
          <w:sz w:val="24"/>
          <w:szCs w:val="24"/>
        </w:rPr>
      </w:pPr>
      <w:bookmarkStart w:id="0" w:name="_Hlk142759187"/>
      <w:r>
        <w:rPr>
          <w:rFonts w:hint="default"/>
          <w:b/>
          <w:bCs/>
          <w:sz w:val="24"/>
          <w:szCs w:val="24"/>
        </w:rPr>
        <w:t>Suvning kirib kelishi (W1) va chiqishi (W2) hajmlarining uzoq muddatli o'zgarishlar grafigi</w:t>
      </w:r>
    </w:p>
    <w:p>
      <w:pPr>
        <w:widowControl w:val="0"/>
        <w:spacing w:after="0" w:line="360" w:lineRule="auto"/>
        <w:ind w:firstLine="720"/>
        <w:jc w:val="center"/>
        <w:rPr>
          <w:b/>
          <w:bCs/>
          <w:sz w:val="24"/>
          <w:szCs w:val="24"/>
        </w:rPr>
      </w:pPr>
    </w:p>
    <w:bookmarkEnd w:id="0"/>
    <w:p>
      <w:pPr>
        <w:widowControl w:val="0"/>
        <w:spacing w:after="0" w:line="360" w:lineRule="auto"/>
        <w:rPr>
          <w:szCs w:val="28"/>
        </w:rPr>
      </w:pPr>
      <w:r>
        <w:rPr>
          <w:lang w:eastAsia="ru-RU"/>
        </w:rPr>
        <w:drawing>
          <wp:inline distT="0" distB="0" distL="0" distR="0">
            <wp:extent cx="6058535" cy="3434715"/>
            <wp:effectExtent l="0" t="0" r="18415" b="13335"/>
            <wp:docPr id="39" name="Диаграмма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widowControl w:val="0"/>
        <w:spacing w:after="0"/>
        <w:ind w:firstLine="720"/>
        <w:jc w:val="center"/>
        <w:rPr>
          <w:sz w:val="26"/>
          <w:szCs w:val="26"/>
        </w:rPr>
      </w:pPr>
      <w:r>
        <w:rPr>
          <w:rFonts w:hint="default"/>
          <w:b/>
          <w:bCs/>
          <w:sz w:val="24"/>
          <w:szCs w:val="24"/>
        </w:rPr>
        <w:t>Suvning kirib kelishi (C1) va chiqishi (C2) sho'rligining uzoq muddatli o'zgarishlar grafigi.</w:t>
      </w:r>
    </w:p>
    <w:p>
      <w:pPr>
        <w:widowControl w:val="0"/>
        <w:spacing w:after="0" w:line="360" w:lineRule="auto"/>
        <w:jc w:val="both"/>
      </w:pPr>
      <w:r>
        <w:rPr>
          <w:lang w:eastAsia="ru-RU"/>
        </w:rPr>
        <w:drawing>
          <wp:inline distT="0" distB="0" distL="0" distR="0">
            <wp:extent cx="5779770" cy="3784600"/>
            <wp:effectExtent l="0" t="0" r="11430" b="6350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21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360" w:lineRule="auto"/>
        <w:ind w:left="0" w:firstLine="720"/>
        <w:contextualSpacing w:val="0"/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Erigan tuzlar massasining kirib kelishi (S1) va chiqishi (S2)ning uzoq muddatli o‘zgarishlar grafigi.</w:t>
      </w:r>
    </w:p>
    <w:p>
      <w:pPr>
        <w:pStyle w:val="21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360" w:lineRule="auto"/>
        <w:ind w:left="0" w:firstLine="720"/>
        <w:contextualSpacing w:val="0"/>
        <w:jc w:val="both"/>
      </w:pPr>
    </w:p>
    <w:p>
      <w:pPr>
        <w:pStyle w:val="21"/>
        <w:numPr>
          <w:ilvl w:val="0"/>
          <w:numId w:val="1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360" w:lineRule="auto"/>
        <w:ind w:left="0" w:firstLine="720"/>
        <w:contextualSpacing w:val="0"/>
        <w:jc w:val="both"/>
      </w:pPr>
      <w:r>
        <w:rPr>
          <w:rFonts w:hint="default"/>
        </w:rPr>
        <w:t>ustunda har bir satrda gidrologik yillarning qiymatlari, so'ngra 2-da - suvning kirish (W</w:t>
      </w:r>
      <w:r>
        <w:rPr>
          <w:vertAlign w:val="subscript"/>
        </w:rPr>
        <w:t>1</w:t>
      </w:r>
      <w:r>
        <w:rPr>
          <w:rFonts w:hint="default"/>
        </w:rPr>
        <w:t>) va chiqishi (W</w:t>
      </w:r>
      <w:r>
        <w:rPr>
          <w:vertAlign w:val="subscript"/>
        </w:rPr>
        <w:t>2</w:t>
      </w:r>
      <w:r>
        <w:rPr>
          <w:rFonts w:hint="default"/>
        </w:rPr>
        <w:t>) hajmlari ko'rsatilgan; 3-da - kiruvchi (C</w:t>
      </w:r>
      <w:r>
        <w:rPr>
          <w:vertAlign w:val="subscript"/>
        </w:rPr>
        <w:t>1</w:t>
      </w:r>
      <w:r>
        <w:rPr>
          <w:rFonts w:hint="default"/>
        </w:rPr>
        <w:t>) va chiquvchi suvlarning sho'rligi (C</w:t>
      </w:r>
      <w:r>
        <w:rPr>
          <w:vertAlign w:val="subscript"/>
        </w:rPr>
        <w:t>2</w:t>
      </w:r>
      <w:r>
        <w:rPr>
          <w:rFonts w:hint="default"/>
        </w:rPr>
        <w:t>); 4-da - erigan tuzlar massasining kirib kelishi (S</w:t>
      </w:r>
      <w:r>
        <w:rPr>
          <w:vertAlign w:val="subscript"/>
        </w:rPr>
        <w:t>1</w:t>
      </w:r>
      <w:r>
        <w:rPr>
          <w:rFonts w:hint="default"/>
        </w:rPr>
        <w:t>) va ularning chiqishi (S</w:t>
      </w:r>
      <w:r>
        <w:rPr>
          <w:vertAlign w:val="subscript"/>
        </w:rPr>
        <w:t>2</w:t>
      </w:r>
      <w:r>
        <w:rPr>
          <w:rFonts w:hint="default"/>
        </w:rPr>
        <w:t>); 5-da - suv (</w:t>
      </w:r>
      <w:r>
        <w:t>α = W</w:t>
      </w:r>
      <w:r>
        <w:rPr>
          <w:vertAlign w:val="subscript"/>
        </w:rPr>
        <w:t>2</w:t>
      </w:r>
      <w:r>
        <w:t>/W</w:t>
      </w:r>
      <w:r>
        <w:rPr>
          <w:vertAlign w:val="subscript"/>
        </w:rPr>
        <w:t>1</w:t>
      </w:r>
      <w:r>
        <w:rPr>
          <w:rFonts w:hint="default"/>
        </w:rPr>
        <w:t>) va ionli (</w:t>
      </w:r>
      <w:r>
        <w:t>θ = S</w:t>
      </w:r>
      <w:r>
        <w:rPr>
          <w:vertAlign w:val="subscript"/>
        </w:rPr>
        <w:t>2</w:t>
      </w:r>
      <w:r>
        <w:t>/S</w:t>
      </w:r>
      <w:r>
        <w:rPr>
          <w:vertAlign w:val="subscript"/>
        </w:rPr>
        <w:t>1</w:t>
      </w:r>
      <w:r>
        <w:t>)</w:t>
      </w:r>
      <w:r>
        <w:rPr>
          <w:rFonts w:hint="default"/>
        </w:rPr>
        <w:t>) cho'kmalarning transformatsiya koeffitsientlari; 6-da – tranzit suvlarning minerallashuvi (Str) va uning chiqishdagi erigan tuzlar bilan ortishi (</w:t>
      </w:r>
      <w:r>
        <w:t>С</w:t>
      </w:r>
      <w:r>
        <w:rPr>
          <w:vertAlign w:val="subscript"/>
        </w:rPr>
        <w:t>1воз</w:t>
      </w:r>
      <w:r>
        <w:t>)</w:t>
      </w:r>
      <w:r>
        <w:rPr>
          <w:rFonts w:hint="default"/>
        </w:rPr>
        <w:t>), ular jami chiquvchi suvlarning minerallashuviga teng (</w:t>
      </w:r>
      <w:r>
        <w:t>С</w:t>
      </w:r>
      <w:r>
        <w:rPr>
          <w:vertAlign w:val="subscript"/>
        </w:rPr>
        <w:t>2</w:t>
      </w:r>
      <w:r>
        <w:t xml:space="preserve"> = С</w:t>
      </w:r>
      <w:r>
        <w:rPr>
          <w:vertAlign w:val="subscript"/>
        </w:rPr>
        <w:t>тр</w:t>
      </w:r>
      <w:r>
        <w:t xml:space="preserve"> + С</w:t>
      </w:r>
      <w:r>
        <w:rPr>
          <w:vertAlign w:val="subscript"/>
        </w:rPr>
        <w:t>1воз</w:t>
      </w:r>
      <w:r>
        <w:rPr>
          <w:rFonts w:hint="default"/>
        </w:rPr>
        <w:t>)</w:t>
      </w:r>
      <w:r>
        <w:rPr>
          <w:rFonts w:hint="default"/>
          <w:lang w:val="en-US"/>
        </w:rPr>
        <w:t>.</w:t>
      </w:r>
    </w:p>
    <w:p>
      <w:pPr>
        <w:widowControl w:val="0"/>
        <w:spacing w:after="0" w:line="360" w:lineRule="auto"/>
        <w:jc w:val="both"/>
        <w:rPr>
          <w:szCs w:val="28"/>
        </w:rPr>
      </w:pPr>
      <w:r>
        <w:rPr>
          <w:szCs w:val="28"/>
          <w:lang w:eastAsia="ru-RU"/>
        </w:rPr>
        <w:drawing>
          <wp:inline distT="0" distB="0" distL="0" distR="0">
            <wp:extent cx="5939790" cy="3784600"/>
            <wp:effectExtent l="0" t="0" r="381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6714" cy="378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ind w:firstLine="720"/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Suv (</w:t>
      </w:r>
      <w:r>
        <w:rPr>
          <w:b/>
          <w:bCs/>
          <w:sz w:val="24"/>
          <w:szCs w:val="24"/>
        </w:rPr>
        <w:t xml:space="preserve">α = </w:t>
      </w:r>
      <w:r>
        <w:rPr>
          <w:b/>
          <w:bCs/>
          <w:sz w:val="24"/>
          <w:szCs w:val="24"/>
          <w:lang w:val="en-US"/>
        </w:rPr>
        <w:t>W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lang w:val="en-US"/>
        </w:rPr>
        <w:t>W</w:t>
      </w:r>
      <w:r>
        <w:rPr>
          <w:b/>
          <w:bCs/>
          <w:sz w:val="24"/>
          <w:szCs w:val="24"/>
          <w:vertAlign w:val="subscript"/>
        </w:rPr>
        <w:t>1</w:t>
      </w:r>
      <w:r>
        <w:rPr>
          <w:rFonts w:hint="default"/>
          <w:b/>
          <w:bCs/>
          <w:sz w:val="24"/>
          <w:szCs w:val="24"/>
        </w:rPr>
        <w:t>) va ionli (</w:t>
      </w:r>
      <w:r>
        <w:rPr>
          <w:b/>
          <w:bCs/>
          <w:sz w:val="24"/>
          <w:szCs w:val="24"/>
        </w:rPr>
        <w:t xml:space="preserve">θ = </w:t>
      </w:r>
      <w:r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vertAlign w:val="subscript"/>
        </w:rPr>
        <w:t>1</w:t>
      </w:r>
      <w:r>
        <w:rPr>
          <w:rFonts w:hint="default"/>
          <w:b/>
          <w:bCs/>
          <w:sz w:val="24"/>
          <w:szCs w:val="24"/>
        </w:rPr>
        <w:t>) drenajlarning transformatsiya koeffitsientlarining uzoq muddatli o'zgarishlar grafigi</w:t>
      </w:r>
    </w:p>
    <w:p>
      <w:pPr>
        <w:widowControl w:val="0"/>
        <w:spacing w:after="0"/>
        <w:ind w:firstLine="720"/>
        <w:jc w:val="center"/>
        <w:rPr>
          <w:rFonts w:hint="default"/>
          <w:b/>
          <w:bCs/>
          <w:sz w:val="24"/>
          <w:szCs w:val="24"/>
        </w:rPr>
      </w:pPr>
    </w:p>
    <w:p>
      <w:pPr>
        <w:widowControl w:val="0"/>
        <w:spacing w:after="0" w:line="360" w:lineRule="auto"/>
        <w:jc w:val="both"/>
        <w:rPr>
          <w:szCs w:val="28"/>
        </w:rPr>
      </w:pPr>
      <w:r>
        <w:rPr>
          <w:lang w:eastAsia="ru-RU"/>
        </w:rPr>
        <w:drawing>
          <wp:inline distT="0" distB="0" distL="0" distR="0">
            <wp:extent cx="5937250" cy="3593465"/>
            <wp:effectExtent l="0" t="0" r="6350" b="6985"/>
            <wp:docPr id="35" name="Рисунок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7"/>
                    <a:stretch>
                      <a:fillRect/>
                    </a:stretch>
                  </pic:blipFill>
                  <pic:spPr>
                    <a:xfrm>
                      <a:off x="0" y="0"/>
                      <a:ext cx="5961013" cy="360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ind w:firstLine="720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Tranzit suvlar minerallashuvining</w:t>
      </w:r>
      <w:r>
        <w:rPr>
          <w:b/>
          <w:bCs/>
          <w:sz w:val="24"/>
          <w:szCs w:val="24"/>
        </w:rPr>
        <w:t>(С</w:t>
      </w:r>
      <w:r>
        <w:rPr>
          <w:b/>
          <w:bCs/>
          <w:sz w:val="24"/>
          <w:szCs w:val="24"/>
          <w:vertAlign w:val="subscript"/>
        </w:rPr>
        <w:t>тр</w:t>
      </w:r>
      <w:r>
        <w:rPr>
          <w:b/>
          <w:bCs/>
          <w:sz w:val="24"/>
          <w:szCs w:val="24"/>
        </w:rPr>
        <w:t xml:space="preserve">) </w:t>
      </w:r>
      <w:r>
        <w:rPr>
          <w:rFonts w:hint="default"/>
          <w:b/>
          <w:bCs/>
          <w:sz w:val="24"/>
          <w:szCs w:val="24"/>
        </w:rPr>
        <w:t>,</w:t>
      </w:r>
      <w:r>
        <w:rPr>
          <w:rFonts w:hint="default"/>
          <w:b/>
          <w:bCs/>
          <w:sz w:val="24"/>
          <w:szCs w:val="24"/>
          <w:lang w:val="en-US"/>
        </w:rPr>
        <w:t>va</w:t>
      </w:r>
      <w:r>
        <w:rPr>
          <w:rFonts w:hint="default"/>
          <w:b/>
          <w:bCs/>
          <w:sz w:val="24"/>
          <w:szCs w:val="24"/>
        </w:rPr>
        <w:t xml:space="preserve"> uning oqib chiqishida erigan tuzlarning ko'payishi </w:t>
      </w:r>
      <w:r>
        <w:rPr>
          <w:b/>
          <w:bCs/>
          <w:sz w:val="24"/>
          <w:szCs w:val="24"/>
        </w:rPr>
        <w:t>(С</w:t>
      </w:r>
      <w:r>
        <w:rPr>
          <w:b/>
          <w:bCs/>
          <w:sz w:val="24"/>
          <w:szCs w:val="24"/>
          <w:vertAlign w:val="superscript"/>
        </w:rPr>
        <w:t>1</w:t>
      </w:r>
      <w:r>
        <w:rPr>
          <w:b/>
          <w:bCs/>
          <w:sz w:val="24"/>
          <w:szCs w:val="24"/>
          <w:vertAlign w:val="subscript"/>
        </w:rPr>
        <w:t>воз</w:t>
      </w:r>
      <w:r>
        <w:rPr>
          <w:b/>
          <w:bCs/>
          <w:sz w:val="24"/>
          <w:szCs w:val="24"/>
        </w:rPr>
        <w:t>)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</w:rPr>
        <w:t xml:space="preserve"> uzoq muddatli o'zgarishlar grafigi 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>
      <w:pPr>
        <w:pStyle w:val="21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360" w:lineRule="auto"/>
        <w:ind w:left="0" w:firstLine="720"/>
        <w:contextualSpacing w:val="0"/>
        <w:jc w:val="both"/>
      </w:pPr>
    </w:p>
    <w:p>
      <w:pPr>
        <w:pStyle w:val="21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360" w:lineRule="auto"/>
        <w:ind w:left="0" w:firstLine="720"/>
        <w:contextualSpacing w:val="0"/>
        <w:jc w:val="both"/>
      </w:pPr>
    </w:p>
    <w:p>
      <w:pPr>
        <w:pStyle w:val="21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360" w:lineRule="auto"/>
        <w:ind w:left="0" w:firstLine="720"/>
        <w:contextualSpacing w:val="0"/>
        <w:jc w:val="both"/>
      </w:pPr>
      <w:r>
        <w:rPr>
          <w:rFonts w:hint="default"/>
        </w:rPr>
        <w:t xml:space="preserve">Ushbu tenglik asosida tranzit va chiquvchi suvlarning minerallashuv nisbati ikkinchisida birinchisining ulushi </w:t>
      </w:r>
      <w:r>
        <w:t>(</w:t>
      </w:r>
      <m:oMath>
        <m:r>
          <m:rPr/>
          <w:rPr>
            <w:rFonts w:ascii="Cambria Math" w:hAnsi="Cambria Math"/>
            <w:sz w:val="40"/>
            <w:szCs w:val="32"/>
          </w:rPr>
          <m:t>ω</m:t>
        </m:r>
      </m:oMath>
      <w:r>
        <w:rPr>
          <w:vertAlign w:val="subscript"/>
        </w:rPr>
        <w:t xml:space="preserve">тр </w:t>
      </w:r>
      <w:r>
        <w:t>= С</w:t>
      </w:r>
      <w:r>
        <w:rPr>
          <w:vertAlign w:val="subscript"/>
        </w:rPr>
        <w:t>тр</w:t>
      </w:r>
      <w:r>
        <w:t>/С</w:t>
      </w:r>
      <w:r>
        <w:rPr>
          <w:vertAlign w:val="subscript"/>
        </w:rPr>
        <w:t>2</w:t>
      </w:r>
      <w:r>
        <w:t>)</w:t>
      </w:r>
      <w:r>
        <w:rPr>
          <w:rFonts w:hint="default"/>
        </w:rPr>
        <w:t xml:space="preserve"> bilan tavsiflanishi aniqlandi. Shu bilan birga, chiquvchi va tranzit suvlarning sho'rligidagi farq </w:t>
      </w:r>
      <w:r>
        <w:rPr>
          <w:rFonts w:hint="default"/>
          <w:lang w:val="en-US"/>
        </w:rPr>
        <w:t>(</w:t>
      </w:r>
      <w:r>
        <w:t>С</w:t>
      </w:r>
      <w:r>
        <w:rPr>
          <w:vertAlign w:val="subscript"/>
        </w:rPr>
        <w:t>2</w:t>
      </w:r>
      <w:r>
        <w:t xml:space="preserve"> - С</w:t>
      </w:r>
      <w:r>
        <w:rPr>
          <w:vertAlign w:val="subscript"/>
        </w:rPr>
        <w:t>тр</w:t>
      </w:r>
      <w:r>
        <w:t xml:space="preserve"> = С</w:t>
      </w:r>
      <w:r>
        <w:rPr>
          <w:vertAlign w:val="subscript"/>
        </w:rPr>
        <w:t>1воз</w:t>
      </w:r>
      <w:r>
        <w:t xml:space="preserve">) </w:t>
      </w:r>
      <w:r>
        <w:rPr>
          <w:rFonts w:hint="default"/>
        </w:rPr>
        <w:t>qaytib keladigan suvlarning sho'rlanish ulushidan boshqa narsa emas. Shu asosda, birinchi holatda bo'lgani kabi,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chiqimdagi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ω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воз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rFonts w:hint="default"/>
        </w:rPr>
        <w:t xml:space="preserve">daromadining ulushi ularning minerallashuvi nisbati bilan baholanadi </w:t>
      </w:r>
      <w:r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ω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воз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p>
        </m:sSubSup>
      </m:oMath>
      <w:r>
        <w:t xml:space="preserve"> = С</w:t>
      </w:r>
      <w:r>
        <w:rPr>
          <w:vertAlign w:val="subscript"/>
        </w:rPr>
        <w:t>тр</w:t>
      </w:r>
      <w:r>
        <w:t>/С</w:t>
      </w:r>
      <w:r>
        <w:rPr>
          <w:vertAlign w:val="subscript"/>
        </w:rPr>
        <w:t>2</w:t>
      </w:r>
      <w:r>
        <w:t>)</w:t>
      </w:r>
      <w:r>
        <w:rPr>
          <w:rFonts w:hint="default"/>
        </w:rPr>
        <w:t>.</w:t>
      </w:r>
    </w:p>
    <w:p>
      <w:pPr>
        <w:pStyle w:val="21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360" w:lineRule="auto"/>
        <w:ind w:left="0" w:firstLine="720"/>
        <w:contextualSpacing w:val="0"/>
        <w:jc w:val="both"/>
      </w:pPr>
    </w:p>
    <w:p>
      <w:pPr>
        <w:spacing w:after="0" w:line="360" w:lineRule="auto"/>
        <w:jc w:val="both"/>
        <w:rPr>
          <w:rFonts w:eastAsia="Times New Roman"/>
          <w:szCs w:val="28"/>
        </w:rPr>
      </w:pPr>
      <w:r>
        <w:rPr>
          <w:lang w:eastAsia="ru-RU"/>
        </w:rPr>
        <w:drawing>
          <wp:inline distT="0" distB="0" distL="0" distR="0">
            <wp:extent cx="5497830" cy="3582035"/>
            <wp:effectExtent l="0" t="0" r="7620" b="18415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widowControl w:val="0"/>
        <w:spacing w:after="0"/>
        <w:ind w:firstLine="720"/>
        <w:jc w:val="center"/>
        <w:rPr>
          <w:rFonts w:hint="default"/>
          <w:b/>
          <w:bCs/>
          <w:color w:val="000000"/>
          <w:kern w:val="24"/>
          <w:sz w:val="24"/>
          <w:szCs w:val="24"/>
          <w:lang w:val="en-US"/>
        </w:rPr>
      </w:pPr>
      <w:r>
        <w:rPr>
          <w:rFonts w:hint="default"/>
          <w:b/>
          <w:bCs/>
          <w:color w:val="000000"/>
          <w:kern w:val="24"/>
          <w:sz w:val="24"/>
          <w:szCs w:val="24"/>
          <w:lang w:val="en-US"/>
        </w:rPr>
        <w:t xml:space="preserve">Tranzit ulushli depozitlar (indekslar) jadvallari </w:t>
      </w:r>
      <w:r>
        <w:rPr>
          <w:rFonts w:cs="Times New Roman"/>
          <w:b/>
          <w:bCs/>
          <w:color w:val="000000"/>
          <w:kern w:val="24"/>
          <w:sz w:val="24"/>
          <w:szCs w:val="24"/>
        </w:rPr>
        <w:t>(ω</w:t>
      </w:r>
      <w:r>
        <w:rPr>
          <w:rFonts w:cs="Times New Roman"/>
          <w:b/>
          <w:bCs/>
          <w:color w:val="000000"/>
          <w:kern w:val="24"/>
          <w:sz w:val="24"/>
          <w:szCs w:val="24"/>
          <w:vertAlign w:val="subscript"/>
        </w:rPr>
        <w:t>т</w:t>
      </w:r>
      <w:r>
        <w:rPr>
          <w:rFonts w:cs="Times New Roman"/>
          <w:b/>
          <w:bCs/>
          <w:color w:val="000000"/>
          <w:kern w:val="24"/>
          <w:sz w:val="24"/>
          <w:szCs w:val="24"/>
          <w:vertAlign w:val="subscript"/>
          <w:lang w:val="uz-Cyrl-UZ"/>
        </w:rPr>
        <w:t>р</w:t>
      </w:r>
      <w:r>
        <w:rPr>
          <w:rFonts w:cs="Times New Roman"/>
          <w:b/>
          <w:bCs/>
          <w:color w:val="000000"/>
          <w:kern w:val="24"/>
          <w:sz w:val="24"/>
          <w:szCs w:val="24"/>
        </w:rPr>
        <w:t xml:space="preserve">) </w:t>
      </w:r>
    </w:p>
    <w:p>
      <w:pPr>
        <w:widowControl w:val="0"/>
        <w:spacing w:after="0"/>
        <w:ind w:firstLine="720"/>
        <w:jc w:val="center"/>
        <w:rPr>
          <w:rFonts w:hint="default" w:cs="Times New Roman"/>
          <w:b/>
          <w:bCs/>
          <w:color w:val="000000"/>
          <w:kern w:val="24"/>
          <w:sz w:val="24"/>
          <w:szCs w:val="24"/>
          <w:lang w:val="en-US"/>
        </w:rPr>
      </w:pPr>
      <w:r>
        <w:rPr>
          <w:rFonts w:hint="default"/>
          <w:b/>
          <w:bCs/>
          <w:color w:val="000000"/>
          <w:kern w:val="24"/>
          <w:sz w:val="24"/>
          <w:szCs w:val="24"/>
          <w:lang w:val="en-US"/>
        </w:rPr>
        <w:t xml:space="preserve">va qaytishdagi </w:t>
      </w:r>
      <w:r>
        <w:rPr>
          <w:rFonts w:cs="Times New Roman"/>
          <w:b/>
          <w:bCs/>
          <w:color w:val="000000"/>
          <w:kern w:val="24"/>
          <w:sz w:val="24"/>
          <w:szCs w:val="24"/>
        </w:rPr>
        <w:t>(ω</w:t>
      </w:r>
      <w:r>
        <w:rPr>
          <w:rFonts w:cs="Times New Roman"/>
          <w:b/>
          <w:bCs/>
          <w:color w:val="000000"/>
          <w:kern w:val="24"/>
          <w:sz w:val="24"/>
          <w:szCs w:val="24"/>
          <w:vertAlign w:val="subscript"/>
        </w:rPr>
        <w:fldChar w:fldCharType="begin"/>
      </w:r>
      <w:r>
        <w:rPr>
          <w:rFonts w:cs="Times New Roman"/>
          <w:b/>
          <w:bCs/>
          <w:color w:val="000000"/>
          <w:kern w:val="24"/>
          <w:sz w:val="24"/>
          <w:szCs w:val="24"/>
          <w:vertAlign w:val="subscript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color w:val="000000"/>
            <w:kern w:val="24"/>
            <w:sz w:val="24"/>
            <w:szCs w:val="24"/>
          </w:rPr>
          <m:t xml:space="preserve">ω</m:t>
        </m:r>
      </m:oMath>
      <w:r>
        <w:rPr>
          <w:rFonts w:cs="Times New Roman"/>
          <w:b/>
          <w:bCs/>
          <w:color w:val="000000"/>
          <w:kern w:val="24"/>
          <w:sz w:val="24"/>
          <w:szCs w:val="24"/>
          <w:vertAlign w:val="subscript"/>
        </w:rPr>
        <w:instrText xml:space="preserve"> </w:instrText>
      </w:r>
      <w:r>
        <w:rPr>
          <w:rFonts w:cs="Times New Roman"/>
          <w:b/>
          <w:bCs/>
          <w:color w:val="000000"/>
          <w:kern w:val="24"/>
          <w:sz w:val="24"/>
          <w:szCs w:val="24"/>
          <w:vertAlign w:val="subscript"/>
        </w:rPr>
        <w:fldChar w:fldCharType="end"/>
      </w:r>
      <w:r>
        <w:rPr>
          <w:rFonts w:cs="Times New Roman"/>
          <w:b/>
          <w:bCs/>
          <w:color w:val="000000"/>
          <w:kern w:val="24"/>
          <w:sz w:val="24"/>
          <w:szCs w:val="24"/>
          <w:vertAlign w:val="subscript"/>
        </w:rPr>
        <w:t>в</w:t>
      </w:r>
      <w:r>
        <w:rPr>
          <w:rFonts w:cs="Times New Roman"/>
          <w:b/>
          <w:bCs/>
          <w:color w:val="000000"/>
          <w:kern w:val="24"/>
          <w:sz w:val="24"/>
          <w:szCs w:val="24"/>
          <w:vertAlign w:val="subscript"/>
          <w:lang w:val="uz-Cyrl-UZ"/>
        </w:rPr>
        <w:t>оз</w:t>
      </w:r>
      <w:r>
        <w:rPr>
          <w:rFonts w:cs="Times New Roman"/>
          <w:b/>
          <w:bCs/>
          <w:color w:val="000000"/>
          <w:kern w:val="24"/>
          <w:sz w:val="24"/>
          <w:szCs w:val="24"/>
        </w:rPr>
        <w:t>)</w:t>
      </w:r>
      <w:r>
        <w:rPr>
          <w:rFonts w:hint="default"/>
          <w:b/>
          <w:bCs/>
          <w:color w:val="000000"/>
          <w:kern w:val="24"/>
          <w:sz w:val="24"/>
          <w:szCs w:val="24"/>
          <w:lang w:val="en-US"/>
        </w:rPr>
        <w:t xml:space="preserve"> suvlar</w:t>
      </w:r>
    </w:p>
    <w:p>
      <w:pPr>
        <w:pStyle w:val="21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360" w:lineRule="auto"/>
        <w:ind w:left="0" w:firstLine="720"/>
        <w:contextualSpacing w:val="0"/>
        <w:jc w:val="both"/>
      </w:pPr>
      <w:r>
        <w:t xml:space="preserve"> </w:t>
      </w:r>
      <w:r>
        <w:rPr>
          <w:rFonts w:hint="default"/>
        </w:rPr>
        <w:t>Qaytgan suvlarning sho'rligini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hisob</w:t>
      </w:r>
      <w:r>
        <w:rPr>
          <w:rFonts w:hint="default"/>
          <w:lang w:val="en-US"/>
        </w:rPr>
        <w:t>lash</w:t>
      </w:r>
      <w:r>
        <w:rPr>
          <w:rFonts w:hint="default"/>
        </w:rPr>
        <w:t xml:space="preserve"> (Svoz = Svoz/Wvoz)</w:t>
      </w:r>
    </w:p>
    <w:p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lang w:val="en-US"/>
        </w:rPr>
      </w:pPr>
      <w:r>
        <w:rPr>
          <w:lang w:eastAsia="ru-RU"/>
        </w:rPr>
        <w:drawing>
          <wp:inline distT="0" distB="0" distL="0" distR="0">
            <wp:extent cx="5868670" cy="3708400"/>
            <wp:effectExtent l="0" t="0" r="17780" b="6350"/>
            <wp:docPr id="84966952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widowControl w:val="0"/>
        <w:spacing w:after="0" w:line="360" w:lineRule="auto"/>
        <w:ind w:firstLine="720"/>
        <w:jc w:val="both"/>
        <w:rPr>
          <w:del w:id="1" w:author="zilola" w:date="2024-02-24T14:46:05Z"/>
          <w:b/>
          <w:bCs/>
          <w:sz w:val="24"/>
          <w:szCs w:val="24"/>
        </w:rPr>
        <w:pPrChange w:id="0" w:author="zilola" w:date="2024-02-24T14:45:46Z">
          <w:pPr>
            <w:widowControl w:val="0"/>
            <w:spacing w:after="0" w:line="360" w:lineRule="auto"/>
            <w:ind w:firstLine="720"/>
            <w:jc w:val="center"/>
          </w:pPr>
        </w:pPrChange>
      </w:pPr>
      <w:del w:id="2" w:author="zilola" w:date="2024-02-24T14:46:05Z">
        <w:r>
          <w:rPr>
            <w:b/>
            <w:bCs/>
            <w:sz w:val="24"/>
            <w:szCs w:val="24"/>
          </w:rPr>
          <w:delText>Рис. 3.7</w:delText>
        </w:r>
      </w:del>
      <w:del w:id="3" w:author="zilola" w:date="2024-02-24T14:46:05Z">
        <w:r>
          <w:rPr>
            <w:b/>
            <w:bCs/>
            <w:sz w:val="24"/>
            <w:szCs w:val="24"/>
            <w:lang w:val="uz-Cyrl-UZ"/>
          </w:rPr>
          <w:delText>.</w:delText>
        </w:r>
      </w:del>
      <w:del w:id="4" w:author="zilola" w:date="2024-02-24T14:46:05Z">
        <w:r>
          <w:rPr>
            <w:b/>
            <w:bCs/>
            <w:sz w:val="24"/>
            <w:szCs w:val="24"/>
          </w:rPr>
          <w:delText xml:space="preserve"> </w:delText>
        </w:r>
      </w:del>
      <w:del w:id="5" w:author="zilola" w:date="2024-02-24T14:46:05Z">
        <w:r>
          <w:rPr>
            <w:b/>
            <w:bCs/>
            <w:sz w:val="24"/>
            <w:szCs w:val="24"/>
            <w:lang w:val="uz-Cyrl-UZ"/>
          </w:rPr>
          <w:delText xml:space="preserve">График многолетнего изменения </w:delText>
        </w:r>
      </w:del>
      <w:del w:id="6" w:author="zilola" w:date="2024-02-24T14:46:05Z">
        <w:r>
          <w:rPr>
            <w:b/>
            <w:bCs/>
            <w:sz w:val="24"/>
            <w:szCs w:val="24"/>
          </w:rPr>
          <w:delText xml:space="preserve">минерализации </w:delText>
        </w:r>
      </w:del>
    </w:p>
    <w:p>
      <w:pPr>
        <w:widowControl w:val="0"/>
        <w:spacing w:after="0" w:line="360" w:lineRule="auto"/>
        <w:ind w:firstLine="720"/>
        <w:jc w:val="center"/>
        <w:rPr>
          <w:b/>
          <w:bCs/>
          <w:sz w:val="24"/>
          <w:szCs w:val="24"/>
        </w:rPr>
      </w:pPr>
      <w:del w:id="7" w:author="zilola" w:date="2024-02-24T14:46:05Z">
        <w:r>
          <w:rPr>
            <w:b/>
            <w:bCs/>
            <w:sz w:val="24"/>
            <w:szCs w:val="24"/>
          </w:rPr>
          <w:delText>возвратных вод (С</w:delText>
        </w:r>
      </w:del>
      <w:del w:id="8" w:author="zilola" w:date="2024-02-24T14:46:05Z">
        <w:r>
          <w:rPr>
            <w:b/>
            <w:bCs/>
            <w:sz w:val="24"/>
            <w:szCs w:val="24"/>
            <w:vertAlign w:val="subscript"/>
          </w:rPr>
          <w:delText>воз</w:delText>
        </w:r>
      </w:del>
      <w:del w:id="9" w:author="zilola" w:date="2024-02-24T14:46:05Z">
        <w:r>
          <w:rPr>
            <w:b/>
            <w:bCs/>
            <w:sz w:val="24"/>
            <w:szCs w:val="24"/>
          </w:rPr>
          <w:delText>)</w:delText>
        </w:r>
      </w:del>
      <w:ins w:id="10" w:author="zilola" w:date="2024-02-24T14:45:42Z">
        <w:r>
          <w:rPr>
            <w:rFonts w:hint="default"/>
            <w:b/>
            <w:bCs/>
            <w:sz w:val="24"/>
            <w:szCs w:val="24"/>
          </w:rPr>
          <w:t xml:space="preserve">Qaytgan suv sho'rligining uzoq muddatli o'zgarishlar grafigi </w:t>
        </w:r>
      </w:ins>
      <w:ins w:id="11" w:author="zilola" w:date="2024-02-24T14:45:59Z">
        <w:r>
          <w:rPr>
            <w:b/>
            <w:bCs/>
            <w:sz w:val="24"/>
            <w:szCs w:val="24"/>
          </w:rPr>
          <w:t>(С</w:t>
        </w:r>
      </w:ins>
      <w:ins w:id="12" w:author="zilola" w:date="2024-02-24T14:45:59Z">
        <w:r>
          <w:rPr>
            <w:b/>
            <w:bCs/>
            <w:sz w:val="24"/>
            <w:szCs w:val="24"/>
            <w:vertAlign w:val="subscript"/>
          </w:rPr>
          <w:t>воз</w:t>
        </w:r>
      </w:ins>
      <w:ins w:id="13" w:author="zilola" w:date="2024-02-24T14:45:59Z">
        <w:r>
          <w:rPr>
            <w:b/>
            <w:bCs/>
            <w:sz w:val="24"/>
            <w:szCs w:val="24"/>
          </w:rPr>
          <w:t>)</w:t>
        </w:r>
      </w:ins>
    </w:p>
    <w:p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</w:pPr>
    </w:p>
    <w:p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</w:pPr>
      <w:r>
        <w:rPr>
          <w:lang w:eastAsia="ru-RU"/>
        </w:rPr>
        <w:drawing>
          <wp:inline distT="0" distB="0" distL="0" distR="0">
            <wp:extent cx="5707380" cy="3299460"/>
            <wp:effectExtent l="0" t="0" r="7620" b="0"/>
            <wp:docPr id="191849566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95668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700" cy="3299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360" w:lineRule="auto"/>
        <w:ind w:firstLine="720"/>
        <w:jc w:val="center"/>
        <w:rPr>
          <w:del w:id="14" w:author="zilola" w:date="2024-02-24T14:47:16Z"/>
          <w:b/>
          <w:bCs/>
          <w:sz w:val="24"/>
          <w:szCs w:val="24"/>
        </w:rPr>
      </w:pPr>
      <w:del w:id="15" w:author="zilola" w:date="2024-02-24T14:47:16Z">
        <w:r>
          <w:rPr>
            <w:b/>
            <w:bCs/>
            <w:sz w:val="24"/>
            <w:szCs w:val="24"/>
          </w:rPr>
          <w:delText>Рис. 3.8</w:delText>
        </w:r>
      </w:del>
      <w:del w:id="16" w:author="zilola" w:date="2024-02-24T14:47:16Z">
        <w:r>
          <w:rPr>
            <w:b/>
            <w:bCs/>
            <w:sz w:val="24"/>
            <w:szCs w:val="24"/>
            <w:lang w:val="uz-Cyrl-UZ"/>
          </w:rPr>
          <w:delText>.</w:delText>
        </w:r>
      </w:del>
      <w:del w:id="17" w:author="zilola" w:date="2024-02-24T14:47:16Z">
        <w:r>
          <w:rPr>
            <w:b/>
            <w:bCs/>
            <w:sz w:val="24"/>
            <w:szCs w:val="24"/>
          </w:rPr>
          <w:delText xml:space="preserve"> </w:delText>
        </w:r>
      </w:del>
      <w:del w:id="18" w:author="zilola" w:date="2024-02-24T14:47:16Z">
        <w:r>
          <w:rPr>
            <w:b/>
            <w:bCs/>
            <w:sz w:val="24"/>
            <w:szCs w:val="24"/>
            <w:lang w:val="uz-Cyrl-UZ"/>
          </w:rPr>
          <w:delText xml:space="preserve">График многолетнего изменения объема </w:delText>
        </w:r>
      </w:del>
      <w:del w:id="19" w:author="zilola" w:date="2024-02-24T14:47:16Z">
        <w:r>
          <w:rPr>
            <w:b/>
            <w:bCs/>
            <w:sz w:val="24"/>
            <w:szCs w:val="24"/>
          </w:rPr>
          <w:delText>возвратных</w:delText>
        </w:r>
      </w:del>
    </w:p>
    <w:p>
      <w:pPr>
        <w:widowControl w:val="0"/>
        <w:spacing w:after="0" w:line="360" w:lineRule="auto"/>
        <w:ind w:firstLine="720"/>
        <w:jc w:val="center"/>
        <w:rPr>
          <w:b/>
          <w:bCs/>
          <w:sz w:val="24"/>
          <w:szCs w:val="24"/>
        </w:rPr>
      </w:pPr>
      <w:del w:id="20" w:author="zilola" w:date="2024-02-24T14:47:16Z">
        <w:r>
          <w:rPr>
            <w:b/>
            <w:bCs/>
            <w:sz w:val="24"/>
            <w:szCs w:val="24"/>
          </w:rPr>
          <w:delText>(</w:delText>
        </w:r>
      </w:del>
      <w:del w:id="21" w:author="zilola" w:date="2024-02-24T14:47:16Z">
        <w:r>
          <w:rPr>
            <w:rFonts w:ascii="Cambria Math" w:hAnsi="Cambria Math" w:cs="Cambria Math"/>
            <w:b/>
            <w:bCs/>
            <w:sz w:val="24"/>
            <w:szCs w:val="24"/>
          </w:rPr>
          <w:delText>𝑊</w:delText>
        </w:r>
      </w:del>
      <w:del w:id="22" w:author="zilola" w:date="2024-02-24T14:47:16Z">
        <w:r>
          <w:rPr>
            <w:b/>
            <w:bCs/>
            <w:sz w:val="24"/>
            <w:szCs w:val="24"/>
            <w:vertAlign w:val="subscript"/>
          </w:rPr>
          <w:delText>во</w:delText>
        </w:r>
      </w:del>
      <w:del w:id="23" w:author="zilola" w:date="2024-02-24T14:47:16Z">
        <w:r>
          <w:rPr>
            <w:b/>
            <w:bCs/>
            <w:sz w:val="24"/>
            <w:szCs w:val="24"/>
            <w:vertAlign w:val="subscript"/>
            <w:lang w:val="uz-Cyrl-UZ"/>
          </w:rPr>
          <w:delText>з</w:delText>
        </w:r>
      </w:del>
      <w:del w:id="24" w:author="zilola" w:date="2024-02-24T14:47:16Z">
        <w:r>
          <w:rPr>
            <w:b/>
            <w:bCs/>
            <w:sz w:val="24"/>
            <w:szCs w:val="24"/>
          </w:rPr>
          <w:delText>) и транзитных</w:delText>
        </w:r>
      </w:del>
      <w:del w:id="25" w:author="zilola" w:date="2024-02-24T14:47:16Z">
        <w:r>
          <w:rPr>
            <w:b/>
            <w:bCs/>
            <w:sz w:val="24"/>
            <w:szCs w:val="24"/>
            <w:lang w:val="uz-Cyrl-UZ"/>
          </w:rPr>
          <w:delText xml:space="preserve"> </w:delText>
        </w:r>
      </w:del>
      <w:del w:id="26" w:author="zilola" w:date="2024-02-24T14:47:16Z">
        <w:r>
          <w:rPr>
            <w:b/>
            <w:bCs/>
            <w:sz w:val="24"/>
            <w:szCs w:val="24"/>
          </w:rPr>
          <w:delText>(</w:delText>
        </w:r>
      </w:del>
      <w:del w:id="27" w:author="zilola" w:date="2024-02-24T14:47:16Z">
        <w:r>
          <w:rPr>
            <w:rFonts w:ascii="Cambria Math" w:hAnsi="Cambria Math" w:cs="Cambria Math"/>
            <w:b/>
            <w:bCs/>
            <w:sz w:val="24"/>
            <w:szCs w:val="24"/>
          </w:rPr>
          <w:delText>𝑊</w:delText>
        </w:r>
      </w:del>
      <w:del w:id="28" w:author="zilola" w:date="2024-02-24T14:47:16Z">
        <w:r>
          <w:rPr>
            <w:b/>
            <w:bCs/>
            <w:sz w:val="24"/>
            <w:szCs w:val="24"/>
            <w:vertAlign w:val="subscript"/>
          </w:rPr>
          <w:delText>тр</w:delText>
        </w:r>
      </w:del>
      <w:del w:id="29" w:author="zilola" w:date="2024-02-24T14:47:16Z">
        <w:r>
          <w:rPr>
            <w:b/>
            <w:bCs/>
            <w:sz w:val="24"/>
            <w:szCs w:val="24"/>
          </w:rPr>
          <w:delText xml:space="preserve">) </w:delText>
        </w:r>
      </w:del>
      <w:del w:id="30" w:author="zilola" w:date="2024-02-24T14:47:16Z">
        <w:r>
          <w:rPr>
            <w:b/>
            <w:bCs/>
            <w:sz w:val="24"/>
            <w:szCs w:val="24"/>
            <w:lang w:val="uz-Cyrl-UZ"/>
          </w:rPr>
          <w:delText>в</w:delText>
        </w:r>
      </w:del>
      <w:del w:id="31" w:author="zilola" w:date="2024-02-24T14:47:16Z">
        <w:r>
          <w:rPr>
            <w:b/>
            <w:bCs/>
            <w:sz w:val="24"/>
            <w:szCs w:val="24"/>
          </w:rPr>
          <w:delText>од</w:delText>
        </w:r>
      </w:del>
      <w:ins w:id="32" w:author="zilola" w:date="2024-02-24T14:46:37Z">
        <w:r>
          <w:rPr>
            <w:rFonts w:hint="default"/>
            <w:b/>
            <w:bCs/>
            <w:sz w:val="24"/>
            <w:szCs w:val="24"/>
          </w:rPr>
          <w:t xml:space="preserve">Qaytib keladigan </w:t>
        </w:r>
      </w:ins>
      <w:ins w:id="33" w:author="zilola" w:date="2024-02-24T14:47:00Z">
        <w:r>
          <w:rPr>
            <w:b/>
            <w:bCs/>
            <w:sz w:val="24"/>
            <w:szCs w:val="24"/>
          </w:rPr>
          <w:t>(</w:t>
        </w:r>
      </w:ins>
      <w:ins w:id="34" w:author="zilola" w:date="2024-02-24T14:47:00Z">
        <w:r>
          <w:rPr>
            <w:rFonts w:ascii="Cambria Math" w:hAnsi="Cambria Math" w:cs="Cambria Math"/>
            <w:b/>
            <w:bCs/>
            <w:sz w:val="24"/>
            <w:szCs w:val="24"/>
          </w:rPr>
          <w:t>𝑊</w:t>
        </w:r>
      </w:ins>
      <w:ins w:id="35" w:author="zilola" w:date="2024-02-24T14:47:00Z">
        <w:r>
          <w:rPr>
            <w:b/>
            <w:bCs/>
            <w:sz w:val="24"/>
            <w:szCs w:val="24"/>
            <w:vertAlign w:val="subscript"/>
          </w:rPr>
          <w:t>во</w:t>
        </w:r>
      </w:ins>
      <w:ins w:id="36" w:author="zilola" w:date="2024-02-24T14:47:00Z">
        <w:r>
          <w:rPr>
            <w:b/>
            <w:bCs/>
            <w:sz w:val="24"/>
            <w:szCs w:val="24"/>
            <w:vertAlign w:val="subscript"/>
            <w:lang w:val="uz-Cyrl-UZ"/>
          </w:rPr>
          <w:t>з</w:t>
        </w:r>
      </w:ins>
      <w:ins w:id="37" w:author="zilola" w:date="2024-02-24T14:47:00Z">
        <w:r>
          <w:rPr>
            <w:b/>
            <w:bCs/>
            <w:sz w:val="24"/>
            <w:szCs w:val="24"/>
          </w:rPr>
          <w:t>)</w:t>
        </w:r>
      </w:ins>
      <w:ins w:id="38" w:author="zilola" w:date="2024-02-24T14:46:37Z">
        <w:r>
          <w:rPr>
            <w:rFonts w:hint="default"/>
            <w:b/>
            <w:bCs/>
            <w:sz w:val="24"/>
            <w:szCs w:val="24"/>
          </w:rPr>
          <w:t xml:space="preserve"> va tranzit </w:t>
        </w:r>
      </w:ins>
      <w:ins w:id="39" w:author="zilola" w:date="2024-02-24T14:47:13Z">
        <w:r>
          <w:rPr>
            <w:b/>
            <w:bCs/>
            <w:sz w:val="24"/>
            <w:szCs w:val="24"/>
          </w:rPr>
          <w:t>(</w:t>
        </w:r>
      </w:ins>
      <w:ins w:id="40" w:author="zilola" w:date="2024-02-24T14:47:13Z">
        <w:r>
          <w:rPr>
            <w:rFonts w:ascii="Cambria Math" w:hAnsi="Cambria Math" w:cs="Cambria Math"/>
            <w:b/>
            <w:bCs/>
            <w:sz w:val="24"/>
            <w:szCs w:val="24"/>
          </w:rPr>
          <w:t>𝑊</w:t>
        </w:r>
      </w:ins>
      <w:ins w:id="41" w:author="zilola" w:date="2024-02-24T14:47:13Z">
        <w:r>
          <w:rPr>
            <w:b/>
            <w:bCs/>
            <w:sz w:val="24"/>
            <w:szCs w:val="24"/>
            <w:vertAlign w:val="subscript"/>
          </w:rPr>
          <w:t>тр</w:t>
        </w:r>
      </w:ins>
      <w:ins w:id="42" w:author="zilola" w:date="2024-02-24T14:47:13Z">
        <w:r>
          <w:rPr>
            <w:b/>
            <w:bCs/>
            <w:sz w:val="24"/>
            <w:szCs w:val="24"/>
          </w:rPr>
          <w:t>)</w:t>
        </w:r>
      </w:ins>
      <w:ins w:id="43" w:author="zilola" w:date="2024-02-24T14:46:37Z">
        <w:r>
          <w:rPr>
            <w:rFonts w:hint="default"/>
            <w:b/>
            <w:bCs/>
            <w:sz w:val="24"/>
            <w:szCs w:val="24"/>
          </w:rPr>
          <w:t xml:space="preserve"> suvlar hajmining uzoq muddatli o'zgarishlar grafigi</w:t>
        </w:r>
      </w:ins>
    </w:p>
    <w:p>
      <w:pPr>
        <w:widowControl w:val="0"/>
        <w:spacing w:after="0" w:line="360" w:lineRule="auto"/>
        <w:ind w:firstLine="720"/>
        <w:jc w:val="center"/>
        <w:rPr>
          <w:b/>
          <w:bCs/>
          <w:sz w:val="24"/>
          <w:szCs w:val="24"/>
          <w:lang w:val="uz-Cyrl-UZ"/>
        </w:rPr>
      </w:pPr>
    </w:p>
    <w:p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</w:pPr>
      <w:r>
        <w:rPr>
          <w:lang w:eastAsia="ru-RU"/>
        </w:rPr>
        <w:drawing>
          <wp:inline distT="0" distB="0" distL="0" distR="0">
            <wp:extent cx="5788025" cy="3529965"/>
            <wp:effectExtent l="0" t="0" r="3175" b="13335"/>
            <wp:docPr id="127496444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widowControl w:val="0"/>
        <w:spacing w:after="0"/>
        <w:ind w:firstLine="720"/>
        <w:jc w:val="center"/>
        <w:rPr>
          <w:b/>
          <w:bCs/>
          <w:sz w:val="24"/>
          <w:szCs w:val="24"/>
        </w:rPr>
      </w:pPr>
      <w:ins w:id="44" w:author="zilola" w:date="2024-02-24T14:48:27Z">
        <w:r>
          <w:rPr>
            <w:rFonts w:hint="default"/>
            <w:b/>
            <w:bCs/>
            <w:sz w:val="24"/>
            <w:szCs w:val="24"/>
          </w:rPr>
          <w:t xml:space="preserve">Tranzit </w:t>
        </w:r>
      </w:ins>
      <w:ins w:id="45" w:author="zilola" w:date="2024-02-24T14:48:40Z">
        <w:r>
          <w:rPr>
            <w:b/>
            <w:bCs/>
            <w:sz w:val="24"/>
            <w:szCs w:val="24"/>
          </w:rPr>
          <w:t>(</w:t>
        </w:r>
      </w:ins>
      <w:ins w:id="46" w:author="zilola" w:date="2024-02-24T14:48:40Z">
        <w:r>
          <w:rPr>
            <w:rFonts w:ascii="Cambria Math" w:hAnsi="Cambria Math" w:cs="Cambria Math"/>
            <w:b/>
            <w:bCs/>
            <w:sz w:val="24"/>
            <w:szCs w:val="24"/>
          </w:rPr>
          <w:t>𝑆</w:t>
        </w:r>
      </w:ins>
      <w:ins w:id="47" w:author="zilola" w:date="2024-02-24T14:48:40Z">
        <w:r>
          <w:rPr>
            <w:b/>
            <w:bCs/>
            <w:sz w:val="24"/>
            <w:szCs w:val="24"/>
            <w:vertAlign w:val="subscript"/>
          </w:rPr>
          <w:t>тр</w:t>
        </w:r>
      </w:ins>
      <w:ins w:id="48" w:author="zilola" w:date="2024-02-24T14:48:40Z">
        <w:r>
          <w:rPr>
            <w:b/>
            <w:bCs/>
            <w:sz w:val="24"/>
            <w:szCs w:val="24"/>
          </w:rPr>
          <w:t xml:space="preserve">) </w:t>
        </w:r>
      </w:ins>
      <w:ins w:id="49" w:author="zilola" w:date="2024-02-24T14:48:27Z">
        <w:r>
          <w:rPr>
            <w:rFonts w:hint="default"/>
            <w:b/>
            <w:bCs/>
            <w:sz w:val="24"/>
            <w:szCs w:val="24"/>
          </w:rPr>
          <w:t xml:space="preserve"> va suv tuzi </w:t>
        </w:r>
      </w:ins>
      <w:ins w:id="50" w:author="zilola" w:date="2024-02-24T14:48:51Z">
        <w:r>
          <w:rPr>
            <w:b/>
            <w:bCs/>
            <w:sz w:val="24"/>
            <w:szCs w:val="24"/>
          </w:rPr>
          <w:t>(</w:t>
        </w:r>
      </w:ins>
      <w:ins w:id="51" w:author="zilola" w:date="2024-02-24T14:48:51Z">
        <w:r>
          <w:rPr>
            <w:rFonts w:ascii="Cambria Math" w:hAnsi="Cambria Math" w:cs="Cambria Math"/>
            <w:b/>
            <w:bCs/>
            <w:sz w:val="24"/>
            <w:szCs w:val="24"/>
          </w:rPr>
          <w:t>𝑆</w:t>
        </w:r>
      </w:ins>
      <w:ins w:id="52" w:author="zilola" w:date="2024-02-24T14:48:51Z">
        <w:r>
          <w:rPr>
            <w:b/>
            <w:bCs/>
            <w:sz w:val="24"/>
            <w:szCs w:val="24"/>
            <w:vertAlign w:val="subscript"/>
            <w:lang w:val="uz-Cyrl-UZ"/>
          </w:rPr>
          <w:t>воз</w:t>
        </w:r>
      </w:ins>
      <w:ins w:id="53" w:author="zilola" w:date="2024-02-24T14:48:51Z">
        <w:r>
          <w:rPr>
            <w:b/>
            <w:bCs/>
            <w:sz w:val="24"/>
            <w:szCs w:val="24"/>
          </w:rPr>
          <w:t xml:space="preserve">) </w:t>
        </w:r>
      </w:ins>
      <w:ins w:id="54" w:author="zilola" w:date="2024-02-24T14:48:27Z">
        <w:r>
          <w:rPr>
            <w:rFonts w:hint="default"/>
            <w:b/>
            <w:bCs/>
            <w:sz w:val="24"/>
            <w:szCs w:val="24"/>
          </w:rPr>
          <w:t>oqimidagi uzoq muddatli o'zgarishlar grafigi</w:t>
        </w:r>
      </w:ins>
    </w:p>
    <w:p>
      <w:pPr>
        <w:pStyle w:val="21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360" w:lineRule="auto"/>
        <w:ind w:left="0" w:firstLine="720"/>
        <w:contextualSpacing w:val="0"/>
        <w:jc w:val="both"/>
      </w:pPr>
    </w:p>
    <w:p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76" w:lineRule="auto"/>
        <w:jc w:val="both"/>
      </w:pPr>
      <w:r>
        <w:rPr>
          <w:lang w:eastAsia="ru-RU"/>
        </w:rPr>
        <w:drawing>
          <wp:inline distT="0" distB="0" distL="0" distR="0">
            <wp:extent cx="5868035" cy="3211830"/>
            <wp:effectExtent l="0" t="0" r="18415" b="7620"/>
            <wp:docPr id="1116848848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widowControl w:val="0"/>
        <w:spacing w:after="0"/>
        <w:ind w:firstLine="720"/>
        <w:jc w:val="center"/>
        <w:rPr>
          <w:b/>
          <w:bCs/>
          <w:sz w:val="24"/>
          <w:szCs w:val="24"/>
        </w:rPr>
      </w:pPr>
      <w:ins w:id="55" w:author="zilola" w:date="2024-02-24T14:49:42Z">
        <w:r>
          <w:rPr>
            <w:rFonts w:hint="default"/>
            <w:b/>
            <w:bCs/>
            <w:sz w:val="24"/>
            <w:szCs w:val="24"/>
          </w:rPr>
          <w:t xml:space="preserve">Uzoq muddatli suv olish </w:t>
        </w:r>
      </w:ins>
      <w:ins w:id="56" w:author="zilola" w:date="2024-02-24T14:49:52Z">
        <w:r>
          <w:rPr>
            <w:b/>
            <w:bCs/>
            <w:sz w:val="24"/>
            <w:szCs w:val="24"/>
          </w:rPr>
          <w:t>(</w:t>
        </w:r>
      </w:ins>
      <w:ins w:id="57" w:author="zilola" w:date="2024-02-24T14:49:52Z">
        <w:r>
          <w:rPr>
            <w:b/>
            <w:bCs/>
            <w:sz w:val="24"/>
            <w:szCs w:val="24"/>
            <w:lang w:val="en-US"/>
          </w:rPr>
          <w:t>W</w:t>
        </w:r>
      </w:ins>
      <w:ins w:id="58" w:author="zilola" w:date="2024-02-24T14:49:52Z">
        <w:r>
          <w:rPr>
            <w:b/>
            <w:bCs/>
            <w:sz w:val="24"/>
            <w:szCs w:val="24"/>
            <w:vertAlign w:val="subscript"/>
          </w:rPr>
          <w:t>вд</w:t>
        </w:r>
      </w:ins>
      <w:ins w:id="59" w:author="zilola" w:date="2024-02-24T14:49:52Z">
        <w:r>
          <w:rPr>
            <w:b/>
            <w:bCs/>
            <w:sz w:val="24"/>
            <w:szCs w:val="24"/>
          </w:rPr>
          <w:t>)</w:t>
        </w:r>
      </w:ins>
      <w:ins w:id="60" w:author="zilola" w:date="2024-02-24T14:49:42Z">
        <w:r>
          <w:rPr>
            <w:rFonts w:hint="default"/>
            <w:b/>
            <w:bCs/>
            <w:sz w:val="24"/>
            <w:szCs w:val="24"/>
          </w:rPr>
          <w:t xml:space="preserve"> va bug'lanish hajmlari </w:t>
        </w:r>
      </w:ins>
      <w:ins w:id="61" w:author="zilola" w:date="2024-02-24T14:50:05Z">
        <w:r>
          <w:rPr>
            <w:b/>
            <w:bCs/>
            <w:sz w:val="24"/>
            <w:szCs w:val="24"/>
          </w:rPr>
          <w:t>(</w:t>
        </w:r>
      </w:ins>
      <w:ins w:id="62" w:author="zilola" w:date="2024-02-24T14:50:05Z">
        <w:r>
          <w:rPr>
            <w:b/>
            <w:bCs/>
            <w:sz w:val="24"/>
            <w:szCs w:val="24"/>
            <w:lang w:val="en-US"/>
          </w:rPr>
          <w:t>W</w:t>
        </w:r>
      </w:ins>
      <w:ins w:id="63" w:author="zilola" w:date="2024-02-24T14:50:05Z">
        <w:r>
          <w:rPr>
            <w:b/>
            <w:bCs/>
            <w:sz w:val="24"/>
            <w:szCs w:val="24"/>
            <w:vertAlign w:val="subscript"/>
            <w:lang w:val="en-US"/>
          </w:rPr>
          <w:t>z</w:t>
        </w:r>
      </w:ins>
      <w:ins w:id="64" w:author="zilola" w:date="2024-02-24T14:50:05Z">
        <w:r>
          <w:rPr>
            <w:b/>
            <w:bCs/>
            <w:sz w:val="24"/>
            <w:szCs w:val="24"/>
          </w:rPr>
          <w:t>)</w:t>
        </w:r>
      </w:ins>
      <w:ins w:id="65" w:author="zilola" w:date="2024-02-24T14:50:07Z">
        <w:r>
          <w:rPr>
            <w:rFonts w:hint="default"/>
            <w:b/>
            <w:bCs/>
            <w:sz w:val="24"/>
            <w:szCs w:val="24"/>
            <w:lang w:val="en-US"/>
          </w:rPr>
          <w:t xml:space="preserve"> </w:t>
        </w:r>
      </w:ins>
      <w:ins w:id="66" w:author="zilola" w:date="2024-02-24T14:49:42Z">
        <w:r>
          <w:rPr>
            <w:rFonts w:hint="default"/>
            <w:b/>
            <w:bCs/>
            <w:sz w:val="24"/>
            <w:szCs w:val="24"/>
          </w:rPr>
          <w:t>grafigi</w:t>
        </w:r>
      </w:ins>
    </w:p>
    <w:p>
      <w:pPr>
        <w:widowControl w:val="0"/>
        <w:spacing w:after="0" w:line="276" w:lineRule="auto"/>
        <w:rPr>
          <w:szCs w:val="28"/>
        </w:rPr>
      </w:pPr>
      <w:r>
        <w:rPr>
          <w:lang w:eastAsia="ru-RU"/>
        </w:rPr>
        <w:drawing>
          <wp:inline distT="0" distB="0" distL="0" distR="0">
            <wp:extent cx="5831205" cy="3339465"/>
            <wp:effectExtent l="0" t="0" r="17145" b="13335"/>
            <wp:docPr id="1742142338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pStyle w:val="18"/>
        <w:spacing w:before="0" w:beforeAutospacing="0" w:after="0" w:afterAutospacing="0"/>
        <w:ind w:firstLine="720"/>
        <w:jc w:val="center"/>
        <w:rPr>
          <w:del w:id="67" w:author="zilola" w:date="2024-02-24T15:00:57Z"/>
          <w:b/>
          <w:bCs/>
          <w:color w:val="000000"/>
          <w:kern w:val="24"/>
        </w:rPr>
      </w:pPr>
      <w:del w:id="68" w:author="zilola" w:date="2024-02-24T15:00:57Z">
        <w:r>
          <w:rPr>
            <w:b/>
            <w:bCs/>
            <w:color w:val="000000"/>
            <w:kern w:val="24"/>
          </w:rPr>
          <w:delText>Рис. 3.1</w:delText>
        </w:r>
      </w:del>
      <w:del w:id="69" w:author="zilola" w:date="2024-02-24T15:00:57Z">
        <w:r>
          <w:rPr>
            <w:b/>
            <w:bCs/>
            <w:color w:val="000000"/>
            <w:kern w:val="24"/>
            <w:lang w:val="uz-Cyrl-UZ"/>
          </w:rPr>
          <w:delText>1.</w:delText>
        </w:r>
      </w:del>
      <w:del w:id="70" w:author="zilola" w:date="2024-02-24T15:00:57Z">
        <w:r>
          <w:rPr>
            <w:b/>
            <w:bCs/>
            <w:color w:val="000000"/>
            <w:kern w:val="24"/>
          </w:rPr>
          <w:delText xml:space="preserve"> </w:delText>
        </w:r>
      </w:del>
      <w:del w:id="71" w:author="zilola" w:date="2024-02-24T15:00:57Z">
        <w:r>
          <w:rPr>
            <w:b/>
            <w:bCs/>
            <w:color w:val="000000"/>
            <w:kern w:val="24"/>
            <w:lang w:val="uz-Cyrl-UZ"/>
          </w:rPr>
          <w:delText xml:space="preserve">Графики многолетнего </w:delText>
        </w:r>
      </w:del>
      <w:del w:id="72" w:author="zilola" w:date="2024-02-24T15:00:57Z">
        <w:r>
          <w:rPr>
            <w:b/>
            <w:bCs/>
            <w:color w:val="000000"/>
            <w:kern w:val="24"/>
          </w:rPr>
          <w:delText>изъятия солей (</w:delText>
        </w:r>
      </w:del>
      <w:del w:id="73" w:author="zilola" w:date="2024-02-24T15:00:57Z">
        <w:r>
          <w:rPr>
            <w:b/>
            <w:bCs/>
            <w:color w:val="000000"/>
            <w:kern w:val="24"/>
            <w:lang w:val="en-US"/>
          </w:rPr>
          <w:delText>S</w:delText>
        </w:r>
      </w:del>
      <w:del w:id="74" w:author="zilola" w:date="2024-02-24T15:00:57Z">
        <w:r>
          <w:rPr>
            <w:b/>
            <w:bCs/>
            <w:color w:val="000000"/>
            <w:kern w:val="24"/>
            <w:position w:val="-8"/>
            <w:vertAlign w:val="subscript"/>
          </w:rPr>
          <w:delText>вд</w:delText>
        </w:r>
      </w:del>
      <w:del w:id="75" w:author="zilola" w:date="2024-02-24T15:00:57Z">
        <w:r>
          <w:rPr>
            <w:b/>
            <w:bCs/>
            <w:color w:val="000000"/>
            <w:kern w:val="24"/>
          </w:rPr>
          <w:delText xml:space="preserve">) и </w:delText>
        </w:r>
      </w:del>
    </w:p>
    <w:p>
      <w:pPr>
        <w:pStyle w:val="18"/>
        <w:spacing w:before="0" w:beforeAutospacing="0" w:after="0" w:afterAutospacing="0"/>
        <w:ind w:firstLine="720"/>
        <w:jc w:val="center"/>
        <w:rPr>
          <w:ins w:id="76" w:author="zilola" w:date="2024-02-24T15:00:33Z"/>
          <w:rFonts w:hint="default"/>
          <w:b/>
          <w:bCs/>
          <w:color w:val="000000"/>
          <w:kern w:val="24"/>
        </w:rPr>
      </w:pPr>
      <w:del w:id="77" w:author="zilola" w:date="2024-02-24T15:00:57Z">
        <w:r>
          <w:rPr>
            <w:b/>
            <w:bCs/>
            <w:color w:val="000000"/>
            <w:kern w:val="24"/>
          </w:rPr>
          <w:delText>онцентрирования из-за эвао</w:delText>
        </w:r>
      </w:del>
      <w:del w:id="78" w:author="zilola" w:date="2024-02-24T15:00:57Z">
        <w:r>
          <w:rPr>
            <w:rFonts w:eastAsia="Calibri"/>
            <w:b/>
            <w:bCs/>
            <w:color w:val="000000"/>
            <w:kern w:val="24"/>
          </w:rPr>
          <w:delText>транспирации (</w:delText>
        </w:r>
      </w:del>
      <w:del w:id="79" w:author="zilola" w:date="2024-02-24T15:00:57Z">
        <w:r>
          <w:rPr>
            <w:b/>
            <w:bCs/>
            <w:color w:val="000000"/>
            <w:kern w:val="24"/>
            <w:lang w:val="en-US"/>
          </w:rPr>
          <w:delText>S</w:delText>
        </w:r>
      </w:del>
      <w:del w:id="80" w:author="zilola" w:date="2024-02-24T15:00:57Z">
        <w:r>
          <w:rPr>
            <w:b/>
            <w:bCs/>
            <w:color w:val="000000"/>
            <w:kern w:val="24"/>
            <w:position w:val="-8"/>
            <w:vertAlign w:val="subscript"/>
            <w:lang w:val="en-US"/>
          </w:rPr>
          <w:delText>z</w:delText>
        </w:r>
      </w:del>
      <w:del w:id="81" w:author="zilola" w:date="2024-02-24T15:00:57Z">
        <w:r>
          <w:rPr>
            <w:b/>
            <w:bCs/>
            <w:color w:val="000000"/>
            <w:kern w:val="24"/>
          </w:rPr>
          <w:delText>)</w:delText>
        </w:r>
      </w:del>
      <w:ins w:id="82" w:author="zilola" w:date="2024-02-24T15:00:33Z">
        <w:r>
          <w:rPr>
            <w:rFonts w:hint="default"/>
            <w:b/>
            <w:bCs/>
            <w:color w:val="000000"/>
            <w:kern w:val="24"/>
          </w:rPr>
          <w:t xml:space="preserve">Uzoq muddatli tuzni olib tashlash grafiklari </w:t>
        </w:r>
      </w:ins>
      <w:ins w:id="83" w:author="zilola" w:date="2024-02-24T15:00:43Z">
        <w:r>
          <w:rPr>
            <w:b/>
            <w:bCs/>
            <w:color w:val="000000"/>
            <w:kern w:val="24"/>
          </w:rPr>
          <w:t xml:space="preserve"> (</w:t>
        </w:r>
      </w:ins>
      <w:ins w:id="84" w:author="zilola" w:date="2024-02-24T15:00:43Z">
        <w:r>
          <w:rPr>
            <w:b/>
            <w:bCs/>
            <w:color w:val="000000"/>
            <w:kern w:val="24"/>
            <w:lang w:val="en-US"/>
          </w:rPr>
          <w:t>S</w:t>
        </w:r>
      </w:ins>
      <w:ins w:id="85" w:author="zilola" w:date="2024-02-24T15:00:43Z">
        <w:r>
          <w:rPr>
            <w:b/>
            <w:bCs/>
            <w:color w:val="000000"/>
            <w:kern w:val="24"/>
            <w:position w:val="-8"/>
            <w:vertAlign w:val="subscript"/>
          </w:rPr>
          <w:t>вд</w:t>
        </w:r>
      </w:ins>
      <w:ins w:id="86" w:author="zilola" w:date="2024-02-24T15:00:43Z">
        <w:r>
          <w:rPr>
            <w:b/>
            <w:bCs/>
            <w:color w:val="000000"/>
            <w:kern w:val="24"/>
          </w:rPr>
          <w:t>)</w:t>
        </w:r>
      </w:ins>
      <w:ins w:id="87" w:author="zilola" w:date="2024-02-24T15:00:33Z">
        <w:r>
          <w:rPr>
            <w:rFonts w:hint="default"/>
            <w:b/>
            <w:bCs/>
            <w:color w:val="000000"/>
            <w:kern w:val="24"/>
          </w:rPr>
          <w:t xml:space="preserve"> va</w:t>
        </w:r>
      </w:ins>
    </w:p>
    <w:p>
      <w:pPr>
        <w:pStyle w:val="18"/>
        <w:spacing w:before="0" w:beforeAutospacing="0" w:after="0" w:afterAutospacing="0"/>
        <w:ind w:firstLine="720"/>
        <w:jc w:val="center"/>
        <w:rPr>
          <w:b/>
          <w:bCs/>
          <w:color w:val="000000"/>
          <w:kern w:val="24"/>
        </w:rPr>
      </w:pPr>
      <w:ins w:id="88" w:author="zilola" w:date="2024-02-24T15:00:33Z">
        <w:r>
          <w:rPr>
            <w:rFonts w:hint="default"/>
            <w:b/>
            <w:bCs/>
            <w:color w:val="000000"/>
            <w:kern w:val="24"/>
          </w:rPr>
          <w:t xml:space="preserve">evaotranspiratsiya tufayli konsentratsiya </w:t>
        </w:r>
      </w:ins>
      <w:ins w:id="89" w:author="zilola" w:date="2024-02-24T15:00:50Z">
        <w:r>
          <w:rPr>
            <w:rFonts w:eastAsia="Calibri"/>
            <w:b/>
            <w:bCs/>
            <w:color w:val="000000"/>
            <w:kern w:val="24"/>
          </w:rPr>
          <w:t>(</w:t>
        </w:r>
      </w:ins>
      <w:ins w:id="90" w:author="zilola" w:date="2024-02-24T15:00:50Z">
        <w:r>
          <w:rPr>
            <w:b/>
            <w:bCs/>
            <w:color w:val="000000"/>
            <w:kern w:val="24"/>
            <w:lang w:val="en-US"/>
          </w:rPr>
          <w:t>S</w:t>
        </w:r>
      </w:ins>
      <w:ins w:id="91" w:author="zilola" w:date="2024-02-24T15:00:50Z">
        <w:r>
          <w:rPr>
            <w:b/>
            <w:bCs/>
            <w:color w:val="000000"/>
            <w:kern w:val="24"/>
            <w:position w:val="-8"/>
            <w:vertAlign w:val="subscript"/>
            <w:lang w:val="en-US"/>
          </w:rPr>
          <w:t>z</w:t>
        </w:r>
      </w:ins>
      <w:ins w:id="92" w:author="zilola" w:date="2024-02-24T15:00:50Z">
        <w:r>
          <w:rPr>
            <w:b/>
            <w:bCs/>
            <w:color w:val="000000"/>
            <w:kern w:val="24"/>
          </w:rPr>
          <w:t>)</w:t>
        </w:r>
      </w:ins>
    </w:p>
    <w:p>
      <w:pPr>
        <w:pStyle w:val="18"/>
        <w:spacing w:before="0" w:beforeAutospacing="0" w:after="0" w:afterAutospacing="0"/>
        <w:ind w:firstLine="720"/>
        <w:jc w:val="center"/>
        <w:rPr>
          <w:b/>
          <w:bCs/>
          <w:color w:val="000000"/>
          <w:kern w:val="24"/>
        </w:rPr>
      </w:pPr>
    </w:p>
    <w:p>
      <w:pPr>
        <w:widowControl w:val="0"/>
        <w:spacing w:after="0" w:line="276" w:lineRule="auto"/>
        <w:jc w:val="both"/>
      </w:pPr>
      <w:r>
        <w:rPr>
          <w:lang w:eastAsia="ru-RU"/>
        </w:rPr>
        <w:drawing>
          <wp:inline distT="0" distB="0" distL="0" distR="0">
            <wp:extent cx="5944235" cy="3148330"/>
            <wp:effectExtent l="0" t="0" r="18415" b="13970"/>
            <wp:docPr id="1024209482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>
      <w:pPr>
        <w:pStyle w:val="18"/>
        <w:spacing w:before="0" w:beforeAutospacing="0" w:after="0" w:afterAutospacing="0"/>
        <w:ind w:firstLine="720"/>
        <w:jc w:val="center"/>
        <w:rPr>
          <w:del w:id="93" w:author="zilola" w:date="2024-02-24T15:01:50Z"/>
          <w:rFonts w:eastAsia="Calibri"/>
          <w:b/>
          <w:bCs/>
          <w:color w:val="000000"/>
          <w:kern w:val="24"/>
        </w:rPr>
      </w:pPr>
      <w:del w:id="94" w:author="zilola" w:date="2024-02-24T15:01:50Z">
        <w:r>
          <w:rPr>
            <w:b/>
            <w:bCs/>
            <w:color w:val="000000"/>
            <w:kern w:val="24"/>
          </w:rPr>
          <w:delText>Рис. 3.1</w:delText>
        </w:r>
      </w:del>
      <w:del w:id="95" w:author="zilola" w:date="2024-02-24T15:01:50Z">
        <w:r>
          <w:rPr>
            <w:b/>
            <w:bCs/>
            <w:color w:val="000000"/>
            <w:kern w:val="24"/>
            <w:lang w:val="uz-Cyrl-UZ"/>
          </w:rPr>
          <w:delText>2.</w:delText>
        </w:r>
      </w:del>
      <w:del w:id="96" w:author="zilola" w:date="2024-02-24T15:01:50Z">
        <w:r>
          <w:rPr>
            <w:b/>
            <w:bCs/>
            <w:color w:val="000000"/>
            <w:kern w:val="24"/>
          </w:rPr>
          <w:delText xml:space="preserve"> </w:delText>
        </w:r>
      </w:del>
      <w:del w:id="97" w:author="zilola" w:date="2024-02-24T15:01:50Z">
        <w:r>
          <w:rPr>
            <w:rFonts w:eastAsia="Calibri"/>
            <w:b/>
            <w:bCs/>
            <w:color w:val="000000"/>
            <w:kern w:val="24"/>
            <w:lang w:val="uz-Cyrl-UZ"/>
          </w:rPr>
          <w:delText>График</w:delText>
        </w:r>
      </w:del>
      <w:del w:id="98" w:author="zilola" w:date="2024-02-24T15:01:50Z">
        <w:r>
          <w:rPr>
            <w:rFonts w:eastAsia="Calibri"/>
            <w:b/>
            <w:bCs/>
            <w:color w:val="000000"/>
            <w:kern w:val="24"/>
          </w:rPr>
          <w:delText xml:space="preserve"> трансформирования изъятого водного </w:delText>
        </w:r>
      </w:del>
    </w:p>
    <w:p>
      <w:pPr>
        <w:pStyle w:val="18"/>
        <w:spacing w:before="0" w:beforeAutospacing="0" w:after="0" w:afterAutospacing="0"/>
        <w:ind w:firstLine="720"/>
        <w:jc w:val="center"/>
        <w:rPr>
          <w:rFonts w:eastAsia="Calibri"/>
          <w:b/>
          <w:bCs/>
          <w:color w:val="000000"/>
          <w:kern w:val="24"/>
        </w:rPr>
      </w:pPr>
      <w:del w:id="99" w:author="zilola" w:date="2024-02-24T15:01:50Z">
        <w:r>
          <w:rPr>
            <w:rFonts w:eastAsia="Calibri"/>
            <w:b/>
            <w:bCs/>
            <w:color w:val="000000"/>
            <w:kern w:val="24"/>
          </w:rPr>
          <w:delText>(</w:delText>
        </w:r>
      </w:del>
      <w:del w:id="100" w:author="zilola" w:date="2024-02-24T15:01:50Z">
        <w:r>
          <w:rPr>
            <w:rFonts w:eastAsia="Calibri"/>
            <w:b/>
            <w:bCs/>
            <w:color w:val="000000"/>
            <w:kern w:val="24"/>
            <w:sz w:val="40"/>
            <w:szCs w:val="40"/>
          </w:rPr>
          <w:delText>α</w:delText>
        </w:r>
      </w:del>
      <w:del w:id="101" w:author="zilola" w:date="2024-02-24T15:01:50Z">
        <w:r>
          <w:rPr>
            <w:rFonts w:eastAsia="Calibri"/>
            <w:b/>
            <w:bCs/>
            <w:color w:val="000000"/>
            <w:kern w:val="24"/>
            <w:vertAlign w:val="subscript"/>
          </w:rPr>
          <w:delText>2</w:delText>
        </w:r>
      </w:del>
      <w:del w:id="102" w:author="zilola" w:date="2024-02-24T15:01:50Z">
        <w:r>
          <w:rPr>
            <w:rFonts w:eastAsia="Calibri"/>
            <w:b/>
            <w:bCs/>
            <w:color w:val="000000"/>
            <w:kern w:val="24"/>
          </w:rPr>
          <w:delText>) и ионного (</w:delText>
        </w:r>
      </w:del>
      <w:del w:id="103" w:author="zilola" w:date="2024-02-24T15:01:50Z">
        <w:r>
          <w:rPr>
            <w:rFonts w:eastAsia="Calibri"/>
            <w:b/>
            <w:bCs/>
            <w:color w:val="000000"/>
            <w:kern w:val="24"/>
            <w:sz w:val="28"/>
            <w:szCs w:val="28"/>
          </w:rPr>
          <w:delText>θ</w:delText>
        </w:r>
      </w:del>
      <w:del w:id="104" w:author="zilola" w:date="2024-02-24T15:01:50Z">
        <w:r>
          <w:rPr>
            <w:rFonts w:eastAsia="Calibri"/>
            <w:b/>
            <w:bCs/>
            <w:color w:val="000000"/>
            <w:kern w:val="24"/>
            <w:vertAlign w:val="subscript"/>
          </w:rPr>
          <w:delText>2</w:delText>
        </w:r>
      </w:del>
      <w:del w:id="105" w:author="zilola" w:date="2024-02-24T15:01:50Z">
        <w:r>
          <w:rPr>
            <w:rFonts w:eastAsia="Calibri"/>
            <w:b/>
            <w:bCs/>
            <w:color w:val="000000"/>
            <w:kern w:val="24"/>
          </w:rPr>
          <w:delText>) стоков</w:delText>
        </w:r>
      </w:del>
      <w:ins w:id="106" w:author="zilola" w:date="2024-02-24T15:01:30Z">
        <w:r>
          <w:rPr>
            <w:rFonts w:hint="default" w:eastAsia="Calibri"/>
            <w:b/>
            <w:bCs/>
            <w:color w:val="000000"/>
            <w:kern w:val="24"/>
          </w:rPr>
          <w:t xml:space="preserve">Olingan suv </w:t>
        </w:r>
      </w:ins>
      <w:ins w:id="107" w:author="zilola" w:date="2024-02-24T15:01:39Z">
        <w:r>
          <w:rPr>
            <w:rFonts w:eastAsia="Calibri"/>
            <w:b/>
            <w:bCs/>
            <w:color w:val="000000"/>
            <w:kern w:val="24"/>
          </w:rPr>
          <w:t>(</w:t>
        </w:r>
      </w:ins>
      <w:ins w:id="108" w:author="zilola" w:date="2024-02-24T15:01:39Z">
        <w:r>
          <w:rPr>
            <w:rFonts w:eastAsia="Calibri"/>
            <w:b/>
            <w:bCs/>
            <w:color w:val="000000"/>
            <w:kern w:val="24"/>
            <w:sz w:val="40"/>
            <w:szCs w:val="40"/>
          </w:rPr>
          <w:t>α</w:t>
        </w:r>
      </w:ins>
      <w:ins w:id="109" w:author="zilola" w:date="2024-02-24T15:01:39Z">
        <w:r>
          <w:rPr>
            <w:rFonts w:eastAsia="Calibri"/>
            <w:b/>
            <w:bCs/>
            <w:color w:val="000000"/>
            <w:kern w:val="24"/>
            <w:vertAlign w:val="subscript"/>
          </w:rPr>
          <w:t>2</w:t>
        </w:r>
      </w:ins>
      <w:ins w:id="110" w:author="zilola" w:date="2024-02-24T15:01:39Z">
        <w:r>
          <w:rPr>
            <w:rFonts w:eastAsia="Calibri"/>
            <w:b/>
            <w:bCs/>
            <w:color w:val="000000"/>
            <w:kern w:val="24"/>
          </w:rPr>
          <w:t>)</w:t>
        </w:r>
      </w:ins>
      <w:ins w:id="111" w:author="zilola" w:date="2024-02-24T15:01:30Z">
        <w:r>
          <w:rPr>
            <w:rFonts w:hint="default" w:eastAsia="Calibri"/>
            <w:b/>
            <w:bCs/>
            <w:color w:val="000000"/>
            <w:kern w:val="24"/>
          </w:rPr>
          <w:t xml:space="preserve"> va ionli </w:t>
        </w:r>
      </w:ins>
      <w:ins w:id="112" w:author="zilola" w:date="2024-02-24T15:01:47Z">
        <w:r>
          <w:rPr>
            <w:rFonts w:eastAsia="Calibri"/>
            <w:b/>
            <w:bCs/>
            <w:color w:val="000000"/>
            <w:kern w:val="24"/>
          </w:rPr>
          <w:t>(</w:t>
        </w:r>
      </w:ins>
      <w:ins w:id="113" w:author="zilola" w:date="2024-02-24T15:01:47Z">
        <w:r>
          <w:rPr>
            <w:rFonts w:eastAsia="Calibri"/>
            <w:b/>
            <w:bCs/>
            <w:color w:val="000000"/>
            <w:kern w:val="24"/>
            <w:sz w:val="28"/>
            <w:szCs w:val="28"/>
          </w:rPr>
          <w:t>θ</w:t>
        </w:r>
      </w:ins>
      <w:ins w:id="114" w:author="zilola" w:date="2024-02-24T15:01:47Z">
        <w:r>
          <w:rPr>
            <w:rFonts w:eastAsia="Calibri"/>
            <w:b/>
            <w:bCs/>
            <w:color w:val="000000"/>
            <w:kern w:val="24"/>
            <w:vertAlign w:val="subscript"/>
          </w:rPr>
          <w:t>2</w:t>
        </w:r>
      </w:ins>
      <w:ins w:id="115" w:author="zilola" w:date="2024-02-24T15:01:47Z">
        <w:r>
          <w:rPr>
            <w:rFonts w:eastAsia="Calibri"/>
            <w:b/>
            <w:bCs/>
            <w:color w:val="000000"/>
            <w:kern w:val="24"/>
          </w:rPr>
          <w:t>)</w:t>
        </w:r>
      </w:ins>
      <w:ins w:id="116" w:author="zilola" w:date="2024-02-24T15:01:30Z">
        <w:r>
          <w:rPr>
            <w:rFonts w:hint="default" w:eastAsia="Calibri"/>
            <w:b/>
            <w:bCs/>
            <w:color w:val="000000"/>
            <w:kern w:val="24"/>
          </w:rPr>
          <w:t xml:space="preserve"> drenajlarning o'zgarishi grafigi</w:t>
        </w:r>
      </w:ins>
    </w:p>
    <w:p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</w:pPr>
    </w:p>
    <w:p>
      <w:pPr>
        <w:pStyle w:val="18"/>
        <w:spacing w:before="0" w:beforeAutospacing="0" w:after="200" w:afterAutospacing="0"/>
        <w:jc w:val="both"/>
        <w:rPr>
          <w:rFonts w:eastAsia="Calibri"/>
          <w:color w:val="000000"/>
          <w:kern w:val="24"/>
          <w:sz w:val="28"/>
          <w:szCs w:val="28"/>
        </w:rPr>
      </w:pPr>
      <w:r>
        <w:drawing>
          <wp:inline distT="0" distB="0" distL="0" distR="0">
            <wp:extent cx="5965190" cy="4078605"/>
            <wp:effectExtent l="0" t="0" r="16510" b="17145"/>
            <wp:docPr id="835977533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widowControl w:val="0"/>
        <w:spacing w:after="0"/>
        <w:ind w:firstLine="720"/>
        <w:jc w:val="center"/>
        <w:rPr>
          <w:b/>
          <w:bCs/>
          <w:sz w:val="24"/>
          <w:szCs w:val="24"/>
        </w:rPr>
      </w:pPr>
      <w:del w:id="117" w:author="zilola" w:date="2024-02-24T15:03:26Z">
        <w:r>
          <w:rPr>
            <w:lang w:eastAsia="ru-RU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192405</wp:posOffset>
                  </wp:positionV>
                  <wp:extent cx="5003165" cy="958215"/>
                  <wp:effectExtent l="0" t="0" r="0" b="0"/>
                  <wp:wrapNone/>
                  <wp:docPr id="2061949282" name="Надпись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003165" cy="9582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240"/>
                                <w:jc w:val="both"/>
                                <w:rPr>
                                  <w:rFonts w:ascii="Cambria Math" w:eastAsia="Times New Roman"/>
                                  <w:color w:val="000000"/>
                                  <w:kern w:val="24"/>
                                  <w:szCs w:val="28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Times New Roman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С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Times New Roman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гв 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="Times New Roman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С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 w:eastAsia="Times New Roman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1  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ascii="Cambria Math" w:hAnsi="Cambria Math" w:eastAsia="Times New Roman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eastAsia="Times New Roman"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С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 w:eastAsia="Times New Roman"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воз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ascii="Cambria Math" w:hAnsi="Cambria Math" w:eastAsia="Times New Roman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−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eastAsia="Times New Roman"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С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 w:eastAsia="Times New Roman"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="Times New Roman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 w:eastAsia="Times New Roman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воз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ascii="Cambria Math" w:hAnsi="Cambria Math" w:eastAsia="Times New Roman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 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="Times New Roman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 w:eastAsia="Times New Roman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гв 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en>
                                </m:f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 </m:t>
                                </m:r>
                              </m:oMath>
                              <w:r>
                                <w:rPr>
                                  <w:rFonts w:eastAsia="Times New Roman" w:cs="+mn-cs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,                                  </w:t>
                              </w:r>
                              <w:r>
                                <w:rPr>
                                  <w:rFonts w:eastAsia="Times New Roman" w:cs="+mn-cs"/>
                                  <w:color w:val="000000"/>
                                  <w:kern w:val="24"/>
                                  <w:szCs w:val="28"/>
                                </w:rPr>
                                <w:t>(3.1)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Надпись 24" o:spid="_x0000_s1026" o:spt="202" type="#_x0000_t202" style="position:absolute;left:0pt;margin-left:6.55pt;margin-top:15.15pt;height:75.45pt;width:393.95pt;z-index:251660288;mso-width-relative:page;mso-height-relative:page;" filled="f" stroked="f" coordsize="21600,21600" o:gfxdata="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B1+OInUAAAACQEAAA8AAAAAAAAAAQAg&#10;AAAAOAAAAGRycy9kb3ducmV2LnhtbFBLAQIUABQAAAAIAIdO4kDFIAG+wwEAAGEDAAAOAAAAAAAA&#10;AAEAIAAAADkBAABkcnMvZTJvRG9jLnhtbFBLBQYAAAAABgAGAFkBAABu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before="240"/>
                          <w:jc w:val="both"/>
                          <w:rPr>
                            <w:rFonts w:ascii="Cambria Math" w:eastAsia="Times New Roman"/>
                            <w:color w:val="000000"/>
                            <w:kern w:val="24"/>
                            <w:szCs w:val="28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Times New Roman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С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Times New Roman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гв 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eastAsia="Times New Roman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= 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Times New Roman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С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Times New Roman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1  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 w:eastAsia="Times New Roman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eastAsia="Times New Roman"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С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 w:eastAsia="Times New Roman"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воз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 w:eastAsia="Times New Roman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eastAsia="Times New Roman"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С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 w:eastAsia="Times New Roman"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Times New Roman"/>
                                      <w:color w:val="000000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Times New Roman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воз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 w:eastAsia="Times New Roman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 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 w:eastAsia="Times New Roman"/>
                                      <w:color w:val="000000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 w:eastAsia="Times New Roman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гв 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en>
                          </m:f>
                          <m:r>
                            <m:rPr/>
                            <w:rPr>
                              <w:rFonts w:ascii="Cambria Math" w:hAnsi="Cambria Math" w:eastAsia="Times New Roman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 </m:t>
                          </m:r>
                        </m:oMath>
                        <w:r>
                          <w:rPr>
                            <w:rFonts w:eastAsia="Times New Roman" w:cs="+mn-cs"/>
                            <w:i/>
                            <w:iCs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,                                  </w:t>
                        </w:r>
                        <w:r>
                          <w:rPr>
                            <w:rFonts w:eastAsia="Times New Roman" w:cs="+mn-cs"/>
                            <w:color w:val="000000"/>
                            <w:kern w:val="24"/>
                            <w:szCs w:val="28"/>
                          </w:rPr>
                          <w:t>(3.1)</w:t>
                        </w:r>
                      </w:p>
                    </w:txbxContent>
                  </v:textbox>
                </v:shape>
              </w:pict>
            </mc:Fallback>
          </mc:AlternateContent>
        </w:r>
      </w:del>
      <w:del w:id="119" w:author="zilola" w:date="2024-02-24T15:03:26Z">
        <w:r>
          <w:rPr>
            <w:b/>
            <w:bCs/>
            <w:color w:val="000000"/>
            <w:kern w:val="24"/>
            <w:sz w:val="24"/>
            <w:szCs w:val="24"/>
          </w:rPr>
          <w:delText>Рис. 3.1</w:delText>
        </w:r>
      </w:del>
      <w:del w:id="120" w:author="zilola" w:date="2024-02-24T15:03:26Z">
        <w:r>
          <w:rPr>
            <w:b/>
            <w:bCs/>
            <w:color w:val="000000"/>
            <w:kern w:val="24"/>
            <w:sz w:val="24"/>
            <w:szCs w:val="24"/>
            <w:lang w:val="uz-Cyrl-UZ"/>
          </w:rPr>
          <w:delText>3.</w:delText>
        </w:r>
      </w:del>
      <w:del w:id="121" w:author="zilola" w:date="2024-02-24T15:03:26Z">
        <w:r>
          <w:rPr>
            <w:b/>
            <w:bCs/>
            <w:sz w:val="24"/>
            <w:szCs w:val="24"/>
          </w:rPr>
          <w:delText xml:space="preserve"> </w:delText>
        </w:r>
      </w:del>
      <w:del w:id="122" w:author="zilola" w:date="2024-02-24T15:03:26Z">
        <w:r>
          <w:rPr>
            <w:b/>
            <w:bCs/>
            <w:sz w:val="24"/>
            <w:szCs w:val="24"/>
            <w:lang w:val="uz-Cyrl-UZ"/>
          </w:rPr>
          <w:delText xml:space="preserve">График многолетнего изменения </w:delText>
        </w:r>
      </w:del>
      <w:del w:id="123" w:author="zilola" w:date="2024-02-24T15:03:26Z">
        <w:r>
          <w:rPr>
            <w:b/>
            <w:bCs/>
            <w:sz w:val="24"/>
            <w:szCs w:val="24"/>
          </w:rPr>
          <w:delText>минерализации сбросных (С</w:delText>
        </w:r>
      </w:del>
      <w:del w:id="124" w:author="zilola" w:date="2024-02-24T15:03:26Z">
        <w:r>
          <w:rPr>
            <w:b/>
            <w:bCs/>
            <w:sz w:val="24"/>
            <w:szCs w:val="24"/>
            <w:vertAlign w:val="superscript"/>
          </w:rPr>
          <w:delText>1</w:delText>
        </w:r>
      </w:del>
      <w:del w:id="125" w:author="zilola" w:date="2024-02-24T15:03:26Z">
        <w:r>
          <w:rPr>
            <w:b/>
            <w:bCs/>
            <w:sz w:val="24"/>
            <w:szCs w:val="24"/>
            <w:vertAlign w:val="subscript"/>
          </w:rPr>
          <w:delText>сб</w:delText>
        </w:r>
      </w:del>
      <w:del w:id="126" w:author="zilola" w:date="2024-02-24T15:03:26Z">
        <w:r>
          <w:rPr>
            <w:b/>
            <w:bCs/>
            <w:sz w:val="24"/>
            <w:szCs w:val="24"/>
          </w:rPr>
          <w:delText>) и грунтовых (С</w:delText>
        </w:r>
      </w:del>
      <w:del w:id="127" w:author="zilola" w:date="2024-02-24T15:03:26Z">
        <w:r>
          <w:rPr>
            <w:b/>
            <w:bCs/>
            <w:sz w:val="24"/>
            <w:szCs w:val="24"/>
            <w:vertAlign w:val="superscript"/>
          </w:rPr>
          <w:delText>1</w:delText>
        </w:r>
      </w:del>
      <w:del w:id="128" w:author="zilola" w:date="2024-02-24T15:03:26Z">
        <w:r>
          <w:rPr>
            <w:b/>
            <w:bCs/>
            <w:sz w:val="24"/>
            <w:szCs w:val="24"/>
            <w:vertAlign w:val="subscript"/>
          </w:rPr>
          <w:delText>гв</w:delText>
        </w:r>
      </w:del>
      <w:del w:id="129" w:author="zilola" w:date="2024-02-24T15:03:26Z">
        <w:r>
          <w:rPr>
            <w:b/>
            <w:bCs/>
            <w:sz w:val="24"/>
            <w:szCs w:val="24"/>
          </w:rPr>
          <w:delText>) вод</w:delText>
        </w:r>
      </w:del>
      <w:ins w:id="130" w:author="zilola" w:date="2024-02-24T15:02:29Z">
        <w:r>
          <w:rPr>
            <w:rFonts w:hint="default"/>
            <w:b/>
            <w:bCs/>
            <w:sz w:val="24"/>
            <w:szCs w:val="24"/>
          </w:rPr>
          <w:t xml:space="preserve">Chiqindilarni </w:t>
        </w:r>
      </w:ins>
      <w:ins w:id="131" w:author="zilola" w:date="2024-02-24T15:03:02Z">
        <w:r>
          <w:rPr>
            <w:b/>
            <w:bCs/>
            <w:sz w:val="24"/>
            <w:szCs w:val="24"/>
          </w:rPr>
          <w:t>(С</w:t>
        </w:r>
      </w:ins>
      <w:ins w:id="132" w:author="zilola" w:date="2024-02-24T15:03:02Z">
        <w:r>
          <w:rPr>
            <w:b/>
            <w:bCs/>
            <w:sz w:val="24"/>
            <w:szCs w:val="24"/>
            <w:vertAlign w:val="superscript"/>
          </w:rPr>
          <w:t>1</w:t>
        </w:r>
      </w:ins>
      <w:ins w:id="133" w:author="zilola" w:date="2024-02-24T15:03:02Z">
        <w:r>
          <w:rPr>
            <w:b/>
            <w:bCs/>
            <w:sz w:val="24"/>
            <w:szCs w:val="24"/>
            <w:vertAlign w:val="subscript"/>
          </w:rPr>
          <w:t>сб</w:t>
        </w:r>
      </w:ins>
      <w:ins w:id="134" w:author="zilola" w:date="2024-02-24T15:03:02Z">
        <w:r>
          <w:rPr>
            <w:b/>
            <w:bCs/>
            <w:sz w:val="24"/>
            <w:szCs w:val="24"/>
          </w:rPr>
          <w:t>)</w:t>
        </w:r>
      </w:ins>
      <w:ins w:id="135" w:author="zilola" w:date="2024-02-24T15:02:29Z">
        <w:r>
          <w:rPr>
            <w:rFonts w:hint="default"/>
            <w:b/>
            <w:bCs/>
            <w:sz w:val="24"/>
            <w:szCs w:val="24"/>
          </w:rPr>
          <w:t xml:space="preserve"> va </w:t>
        </w:r>
      </w:ins>
      <w:ins w:id="136" w:author="zilola" w:date="2024-02-24T15:03:05Z">
        <w:r>
          <w:rPr>
            <w:rFonts w:hint="default"/>
            <w:b/>
            <w:bCs/>
            <w:sz w:val="24"/>
            <w:szCs w:val="24"/>
            <w:lang w:val="en-US"/>
          </w:rPr>
          <w:t>y</w:t>
        </w:r>
      </w:ins>
      <w:ins w:id="137" w:author="zilola" w:date="2024-02-24T15:02:29Z">
        <w:r>
          <w:rPr>
            <w:rFonts w:hint="default"/>
            <w:b/>
            <w:bCs/>
            <w:sz w:val="24"/>
            <w:szCs w:val="24"/>
          </w:rPr>
          <w:t xml:space="preserve">er osti suvlari </w:t>
        </w:r>
      </w:ins>
      <w:ins w:id="138" w:author="zilola" w:date="2024-02-24T15:02:42Z">
        <w:r>
          <w:rPr>
            <w:b/>
            <w:bCs/>
            <w:sz w:val="24"/>
            <w:szCs w:val="24"/>
          </w:rPr>
          <w:t>(С</w:t>
        </w:r>
      </w:ins>
      <w:ins w:id="139" w:author="zilola" w:date="2024-02-24T15:02:42Z">
        <w:r>
          <w:rPr>
            <w:b/>
            <w:bCs/>
            <w:sz w:val="24"/>
            <w:szCs w:val="24"/>
            <w:vertAlign w:val="superscript"/>
          </w:rPr>
          <w:t>1</w:t>
        </w:r>
      </w:ins>
      <w:ins w:id="140" w:author="zilola" w:date="2024-02-24T15:02:42Z">
        <w:r>
          <w:rPr>
            <w:b/>
            <w:bCs/>
            <w:sz w:val="24"/>
            <w:szCs w:val="24"/>
            <w:vertAlign w:val="subscript"/>
          </w:rPr>
          <w:t>гв</w:t>
        </w:r>
      </w:ins>
      <w:ins w:id="141" w:author="zilola" w:date="2024-02-24T15:02:42Z">
        <w:r>
          <w:rPr>
            <w:b/>
            <w:bCs/>
            <w:sz w:val="24"/>
            <w:szCs w:val="24"/>
          </w:rPr>
          <w:t>)</w:t>
        </w:r>
      </w:ins>
      <w:ins w:id="142" w:author="zilola" w:date="2024-02-24T15:02:29Z">
        <w:r>
          <w:rPr>
            <w:rFonts w:hint="default"/>
            <w:b/>
            <w:bCs/>
            <w:sz w:val="24"/>
            <w:szCs w:val="24"/>
          </w:rPr>
          <w:t xml:space="preserve"> sho'rligining uzoq muddatli o'zgarishlar grafigi.</w:t>
        </w:r>
      </w:ins>
    </w:p>
    <w:p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</w:pPr>
    </w:p>
    <w:p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lang w:val="en-US"/>
        </w:rPr>
      </w:pPr>
    </w:p>
    <w:p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</w:pPr>
      <w:bookmarkStart w:id="1" w:name="_Hlk142759664"/>
      <w:r>
        <w:rPr>
          <w:lang w:eastAsia="ru-RU"/>
        </w:rPr>
        <w:drawing>
          <wp:inline distT="0" distB="0" distL="0" distR="0">
            <wp:extent cx="5869305" cy="3665220"/>
            <wp:effectExtent l="0" t="0" r="0" b="0"/>
            <wp:docPr id="75999592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95928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945" cy="3683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>
      <w:pPr>
        <w:widowControl w:val="0"/>
        <w:spacing w:after="0"/>
        <w:ind w:firstLine="720"/>
        <w:jc w:val="center"/>
        <w:rPr>
          <w:del w:id="143" w:author="zilola" w:date="2024-02-24T15:04:33Z"/>
          <w:rFonts w:cs="Times New Roman"/>
          <w:b/>
          <w:bCs/>
          <w:color w:val="000000"/>
          <w:kern w:val="24"/>
          <w:sz w:val="24"/>
          <w:szCs w:val="24"/>
        </w:rPr>
      </w:pPr>
      <w:del w:id="144" w:author="zilola" w:date="2024-02-24T15:04:33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>Рис. 3.1</w:delText>
        </w:r>
      </w:del>
      <w:del w:id="145" w:author="zilola" w:date="2024-02-24T15:04:33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uz-Cyrl-UZ"/>
          </w:rPr>
          <w:delText>4.</w:delText>
        </w:r>
      </w:del>
      <w:del w:id="146" w:author="zilola" w:date="2024-02-24T15:04:33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 xml:space="preserve"> </w:delText>
        </w:r>
      </w:del>
      <w:del w:id="147" w:author="zilola" w:date="2024-02-24T15:04:33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uz-Cyrl-UZ"/>
          </w:rPr>
          <w:delText xml:space="preserve">Графики </w:delText>
        </w:r>
      </w:del>
      <w:del w:id="148" w:author="zilola" w:date="2024-02-24T15:04:33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>долевых вклад</w:delText>
        </w:r>
      </w:del>
      <w:del w:id="149" w:author="zilola" w:date="2024-02-24T15:04:33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uz-Cyrl-UZ"/>
          </w:rPr>
          <w:delText>ов</w:delText>
        </w:r>
      </w:del>
      <w:del w:id="150" w:author="zilola" w:date="2024-02-24T15:04:33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 xml:space="preserve"> (индексы) сбросных (</w:delText>
        </w:r>
      </w:del>
      <w:del w:id="151" w:author="zilola" w:date="2024-02-24T15:04:33Z">
        <w:r>
          <w:rPr>
            <w:rFonts w:cs="Times New Roman"/>
            <w:b/>
            <w:bCs/>
            <w:color w:val="000000"/>
            <w:kern w:val="24"/>
            <w:szCs w:val="28"/>
          </w:rPr>
          <w:delText>ω</w:delText>
        </w:r>
      </w:del>
      <w:del w:id="152" w:author="zilola" w:date="2024-02-24T15:04:33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delText>ст</w:delText>
        </w:r>
      </w:del>
      <w:del w:id="153" w:author="zilola" w:date="2024-02-24T15:04:33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 xml:space="preserve">) </w:delText>
        </w:r>
      </w:del>
    </w:p>
    <w:p>
      <w:pPr>
        <w:widowControl w:val="0"/>
        <w:spacing w:after="0"/>
        <w:ind w:firstLine="720"/>
        <w:jc w:val="center"/>
        <w:rPr>
          <w:del w:id="154" w:author="zilola" w:date="2024-02-24T15:04:33Z"/>
          <w:rFonts w:cs="Times New Roman"/>
          <w:b/>
          <w:bCs/>
          <w:color w:val="000000"/>
          <w:kern w:val="24"/>
          <w:sz w:val="24"/>
          <w:szCs w:val="24"/>
        </w:rPr>
      </w:pPr>
      <w:del w:id="155" w:author="zilola" w:date="2024-02-24T15:04:33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>и грунтовых (</w:delText>
        </w:r>
      </w:del>
      <w:del w:id="156" w:author="zilola" w:date="2024-02-24T15:04:33Z">
        <w:r>
          <w:rPr>
            <w:rFonts w:cs="Times New Roman"/>
            <w:b/>
            <w:bCs/>
            <w:color w:val="000000"/>
            <w:kern w:val="24"/>
            <w:sz w:val="32"/>
            <w:szCs w:val="32"/>
          </w:rPr>
          <w:delText>ω</w:delText>
        </w:r>
      </w:del>
      <w:del w:id="157" w:author="zilola" w:date="2024-02-24T15:04:33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fldChar w:fldCharType="begin"/>
        </w:r>
      </w:del>
      <w:del w:id="158" w:author="zilola" w:date="2024-02-24T15:04:33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delInstrText xml:space="preserve"> QUOTE </w:delInstrText>
        </w:r>
      </w:del>
      <m:oMath>
        <w:del w:id="159" w:author="zilola" w:date="2024-02-24T15:04:33Z">
          <m:r>
            <m:rPr>
              <m:sty m:val="p"/>
            </m:rPr>
            <w:rPr>
              <w:rFonts w:ascii="Cambria Math" w:hAnsi="Cambria Math" w:cs="Times New Roman"/>
              <w:color w:val="000000"/>
              <w:kern w:val="24"/>
              <w:sz w:val="24"/>
              <w:szCs w:val="24"/>
            </w:rPr>
            <m:t xml:space="preserve">ω</m:t>
          </m:r>
        </w:del>
      </m:oMath>
      <w:del w:id="160" w:author="zilola" w:date="2024-02-24T15:04:33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delInstrText xml:space="preserve"> </w:delInstrText>
        </w:r>
      </w:del>
      <w:del w:id="161" w:author="zilola" w:date="2024-02-24T15:04:33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fldChar w:fldCharType="end"/>
        </w:r>
      </w:del>
      <w:del w:id="162" w:author="zilola" w:date="2024-02-24T15:04:33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delText>гв</w:delText>
        </w:r>
      </w:del>
      <w:del w:id="163" w:author="zilola" w:date="2024-02-24T15:04:33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>) вод в возврате</w:delText>
        </w:r>
      </w:del>
    </w:p>
    <w:p>
      <w:pPr>
        <w:widowControl w:val="0"/>
        <w:spacing w:after="0"/>
        <w:ind w:firstLine="720"/>
        <w:jc w:val="center"/>
        <w:rPr>
          <w:ins w:id="164" w:author="zilola" w:date="2024-02-24T15:03:50Z"/>
          <w:rFonts w:cs="Times New Roman"/>
          <w:b/>
          <w:bCs/>
          <w:color w:val="000000"/>
          <w:kern w:val="24"/>
          <w:sz w:val="24"/>
          <w:szCs w:val="24"/>
        </w:rPr>
      </w:pPr>
      <w:ins w:id="165" w:author="zilola" w:date="2024-02-24T15:03:51Z">
        <w:r>
          <w:rPr>
            <w:rFonts w:hint="default"/>
            <w:b/>
            <w:bCs/>
            <w:color w:val="000000"/>
            <w:kern w:val="24"/>
            <w:sz w:val="24"/>
            <w:szCs w:val="24"/>
          </w:rPr>
          <w:t xml:space="preserve">Qaytishda chiqindi </w:t>
        </w:r>
      </w:ins>
      <w:ins w:id="166" w:author="zilola" w:date="2024-02-24T15:04:10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t>(</w:t>
        </w:r>
      </w:ins>
      <w:ins w:id="167" w:author="zilola" w:date="2024-02-24T15:04:10Z">
        <w:r>
          <w:rPr>
            <w:rFonts w:cs="Times New Roman"/>
            <w:b/>
            <w:bCs/>
            <w:color w:val="000000"/>
            <w:kern w:val="24"/>
            <w:szCs w:val="28"/>
          </w:rPr>
          <w:t>ω</w:t>
        </w:r>
      </w:ins>
      <w:ins w:id="168" w:author="zilola" w:date="2024-02-24T15:04:10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t>ст</w:t>
        </w:r>
      </w:ins>
      <w:ins w:id="169" w:author="zilola" w:date="2024-02-24T15:04:10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t>)</w:t>
        </w:r>
      </w:ins>
      <w:ins w:id="170" w:author="zilola" w:date="2024-02-24T15:03:51Z">
        <w:r>
          <w:rPr>
            <w:rFonts w:hint="default"/>
            <w:b/>
            <w:bCs/>
            <w:color w:val="000000"/>
            <w:kern w:val="24"/>
            <w:sz w:val="24"/>
            <w:szCs w:val="24"/>
          </w:rPr>
          <w:t xml:space="preserve"> va er osti suvlari</w:t>
        </w:r>
      </w:ins>
      <w:ins w:id="171" w:author="zilola" w:date="2024-02-24T15:04:28Z">
        <w:r>
          <w:rPr>
            <w:rFonts w:hint="default"/>
            <w:b/>
            <w:bCs/>
            <w:color w:val="000000"/>
            <w:kern w:val="24"/>
            <w:sz w:val="24"/>
            <w:szCs w:val="24"/>
            <w:lang w:val="en-US"/>
          </w:rPr>
          <w:t xml:space="preserve"> </w:t>
        </w:r>
      </w:ins>
      <w:ins w:id="172" w:author="zilola" w:date="2024-02-24T15:04:26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t>(</w:t>
        </w:r>
      </w:ins>
      <w:ins w:id="173" w:author="zilola" w:date="2024-02-24T15:04:26Z">
        <w:r>
          <w:rPr>
            <w:rFonts w:cs="Times New Roman"/>
            <w:b/>
            <w:bCs/>
            <w:color w:val="000000"/>
            <w:kern w:val="24"/>
            <w:sz w:val="32"/>
            <w:szCs w:val="32"/>
          </w:rPr>
          <w:t>ω</w:t>
        </w:r>
      </w:ins>
      <w:ins w:id="174" w:author="zilola" w:date="2024-02-24T15:04:26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fldChar w:fldCharType="begin"/>
        </w:r>
      </w:ins>
      <w:ins w:id="175" w:author="zilola" w:date="2024-02-24T15:04:26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instrText xml:space="preserve"> QUOTE </w:instrText>
        </w:r>
      </w:ins>
      <m:oMath>
        <w:ins w:id="176" w:author="zilola" w:date="2024-02-24T15:04:26Z">
          <m:r>
            <m:rPr>
              <m:sty m:val="p"/>
            </m:rPr>
            <w:rPr>
              <w:rFonts w:ascii="Cambria Math" w:hAnsi="Cambria Math" w:cs="Times New Roman"/>
              <w:color w:val="000000"/>
              <w:kern w:val="24"/>
              <w:sz w:val="24"/>
              <w:szCs w:val="24"/>
            </w:rPr>
            <m:t xml:space="preserve">ω</m:t>
          </m:r>
        </w:ins>
      </m:oMath>
      <w:ins w:id="177" w:author="zilola" w:date="2024-02-24T15:04:26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instrText xml:space="preserve"> </w:instrText>
        </w:r>
      </w:ins>
      <w:ins w:id="178" w:author="zilola" w:date="2024-02-24T15:04:26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fldChar w:fldCharType="end"/>
        </w:r>
      </w:ins>
      <w:ins w:id="179" w:author="zilola" w:date="2024-02-24T15:04:26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t>гв</w:t>
        </w:r>
      </w:ins>
      <w:ins w:id="180" w:author="zilola" w:date="2024-02-24T15:04:26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t>)</w:t>
        </w:r>
      </w:ins>
      <w:ins w:id="181" w:author="zilola" w:date="2024-02-24T15:03:51Z">
        <w:r>
          <w:rPr>
            <w:rFonts w:hint="default"/>
            <w:b/>
            <w:bCs/>
            <w:color w:val="000000"/>
            <w:kern w:val="24"/>
            <w:sz w:val="24"/>
            <w:szCs w:val="24"/>
          </w:rPr>
          <w:t xml:space="preserve"> ulushlari (indekslari) grafigi.</w:t>
        </w:r>
      </w:ins>
    </w:p>
    <w:p>
      <w:pPr>
        <w:widowControl w:val="0"/>
        <w:spacing w:after="0"/>
        <w:ind w:firstLine="720"/>
        <w:jc w:val="center"/>
        <w:rPr>
          <w:ins w:id="182" w:author="zilola" w:date="2024-02-24T15:03:48Z"/>
          <w:rFonts w:cs="Times New Roman"/>
          <w:b/>
          <w:bCs/>
          <w:color w:val="000000"/>
          <w:kern w:val="24"/>
          <w:sz w:val="24"/>
          <w:szCs w:val="24"/>
        </w:rPr>
      </w:pPr>
    </w:p>
    <w:p>
      <w:pPr>
        <w:widowControl w:val="0"/>
        <w:spacing w:after="0"/>
        <w:ind w:firstLine="720"/>
        <w:jc w:val="center"/>
        <w:rPr>
          <w:rFonts w:cs="Times New Roman"/>
          <w:b/>
          <w:bCs/>
          <w:color w:val="000000"/>
          <w:kern w:val="24"/>
          <w:sz w:val="24"/>
          <w:szCs w:val="24"/>
        </w:rPr>
      </w:pPr>
    </w:p>
    <w:p>
      <w:pPr>
        <w:widowControl w:val="0"/>
        <w:spacing w:after="0"/>
        <w:jc w:val="both"/>
      </w:pPr>
      <w:r>
        <w:rPr>
          <w:lang w:eastAsia="ru-RU"/>
        </w:rPr>
        <w:drawing>
          <wp:inline distT="0" distB="0" distL="0" distR="0">
            <wp:extent cx="5838190" cy="3781425"/>
            <wp:effectExtent l="0" t="0" r="10160" b="9525"/>
            <wp:docPr id="1074632891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widowControl w:val="0"/>
        <w:spacing w:after="0"/>
        <w:ind w:firstLine="720"/>
        <w:jc w:val="center"/>
        <w:rPr>
          <w:del w:id="183" w:author="zilola" w:date="2024-02-24T15:05:29Z"/>
          <w:rFonts w:cs="Times New Roman"/>
          <w:b/>
          <w:bCs/>
          <w:kern w:val="24"/>
          <w:sz w:val="24"/>
          <w:szCs w:val="24"/>
        </w:rPr>
      </w:pPr>
      <w:del w:id="184" w:author="zilola" w:date="2024-02-24T15:05:29Z">
        <w:r>
          <w:rPr>
            <w:rFonts w:cs="Times New Roman"/>
            <w:b/>
            <w:bCs/>
            <w:kern w:val="24"/>
            <w:sz w:val="24"/>
            <w:szCs w:val="24"/>
          </w:rPr>
          <w:delText>Рис. 3.</w:delText>
        </w:r>
      </w:del>
      <w:del w:id="185" w:author="zilola" w:date="2024-02-24T15:05:29Z">
        <w:r>
          <w:rPr>
            <w:rFonts w:cs="Times New Roman"/>
            <w:b/>
            <w:bCs/>
            <w:sz w:val="24"/>
            <w:szCs w:val="24"/>
            <w:lang w:val="uz-Cyrl-UZ"/>
          </w:rPr>
          <w:delText xml:space="preserve">15. </w:delText>
        </w:r>
      </w:del>
      <w:del w:id="186" w:author="zilola" w:date="2024-02-24T15:05:29Z">
        <w:r>
          <w:rPr>
            <w:rFonts w:cs="Times New Roman"/>
            <w:b/>
            <w:bCs/>
            <w:kern w:val="24"/>
            <w:sz w:val="24"/>
            <w:szCs w:val="24"/>
            <w:lang w:val="uz-Cyrl-UZ"/>
          </w:rPr>
          <w:delText xml:space="preserve">Графики </w:delText>
        </w:r>
      </w:del>
      <w:del w:id="187" w:author="zilola" w:date="2024-02-24T15:05:29Z">
        <w:r>
          <w:rPr>
            <w:rFonts w:cs="Times New Roman"/>
            <w:b/>
            <w:bCs/>
            <w:kern w:val="24"/>
            <w:sz w:val="24"/>
            <w:szCs w:val="24"/>
          </w:rPr>
          <w:delText>объемов сбросных (</w:delText>
        </w:r>
      </w:del>
      <w:del w:id="188" w:author="zilola" w:date="2024-02-24T15:05:29Z">
        <w:r>
          <w:rPr>
            <w:rFonts w:cs="Times New Roman"/>
            <w:b/>
            <w:bCs/>
            <w:kern w:val="24"/>
            <w:sz w:val="24"/>
            <w:szCs w:val="24"/>
            <w:lang w:val="en-US"/>
          </w:rPr>
          <w:delText>W</w:delText>
        </w:r>
      </w:del>
      <w:del w:id="189" w:author="zilola" w:date="2024-02-24T15:05:29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delText>с</w:delText>
        </w:r>
      </w:del>
      <w:del w:id="190" w:author="zilola" w:date="2024-02-24T15:05:29Z">
        <w:r>
          <w:rPr>
            <w:rFonts w:cs="Times New Roman"/>
            <w:b/>
            <w:bCs/>
            <w:kern w:val="24"/>
            <w:sz w:val="24"/>
            <w:szCs w:val="24"/>
            <w:vertAlign w:val="subscript"/>
            <w:lang w:val="uz-Cyrl-UZ"/>
          </w:rPr>
          <w:delText>б</w:delText>
        </w:r>
      </w:del>
      <w:del w:id="191" w:author="zilola" w:date="2024-02-24T15:05:29Z">
        <w:r>
          <w:rPr>
            <w:rFonts w:cs="Times New Roman"/>
            <w:b/>
            <w:bCs/>
            <w:kern w:val="24"/>
            <w:sz w:val="24"/>
            <w:szCs w:val="24"/>
          </w:rPr>
          <w:delText xml:space="preserve">) и грунтовых </w:delText>
        </w:r>
      </w:del>
    </w:p>
    <w:p>
      <w:pPr>
        <w:widowControl w:val="0"/>
        <w:spacing w:after="0"/>
        <w:ind w:firstLine="720"/>
        <w:jc w:val="center"/>
        <w:rPr>
          <w:ins w:id="192" w:author="zilola" w:date="2024-02-24T15:04:57Z"/>
          <w:rFonts w:hint="default"/>
          <w:b/>
          <w:bCs/>
          <w:kern w:val="24"/>
          <w:sz w:val="24"/>
          <w:szCs w:val="24"/>
        </w:rPr>
      </w:pPr>
      <w:del w:id="193" w:author="zilola" w:date="2024-02-24T15:05:29Z">
        <w:r>
          <w:rPr>
            <w:rFonts w:cs="Times New Roman"/>
            <w:b/>
            <w:bCs/>
            <w:kern w:val="24"/>
            <w:sz w:val="24"/>
            <w:szCs w:val="24"/>
          </w:rPr>
          <w:delText>(</w:delText>
        </w:r>
      </w:del>
      <w:del w:id="194" w:author="zilola" w:date="2024-02-24T15:05:29Z">
        <w:r>
          <w:rPr>
            <w:rFonts w:cs="Times New Roman"/>
            <w:b/>
            <w:bCs/>
            <w:kern w:val="24"/>
            <w:sz w:val="24"/>
            <w:szCs w:val="24"/>
            <w:lang w:val="en-US"/>
          </w:rPr>
          <w:delText>W</w:delText>
        </w:r>
      </w:del>
      <w:del w:id="195" w:author="zilola" w:date="2024-02-24T15:05:29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fldChar w:fldCharType="begin"/>
        </w:r>
      </w:del>
      <w:del w:id="196" w:author="zilola" w:date="2024-02-24T15:05:29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delInstrText xml:space="preserve"> QUOTE </w:delInstrText>
        </w:r>
      </w:del>
      <m:oMath>
        <w:del w:id="197" w:author="zilola" w:date="2024-02-24T15:05:29Z">
          <m:r>
            <m:rPr>
              <m:sty m:val="p"/>
            </m:rPr>
            <w:rPr>
              <w:rFonts w:ascii="Cambria Math" w:hAnsi="Cambria Math" w:cs="Times New Roman"/>
              <w:kern w:val="24"/>
              <w:sz w:val="24"/>
              <w:szCs w:val="24"/>
            </w:rPr>
            <m:t xml:space="preserve">ω</m:t>
          </m:r>
        </w:del>
      </m:oMath>
      <w:del w:id="198" w:author="zilola" w:date="2024-02-24T15:05:29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delInstrText xml:space="preserve"> </w:delInstrText>
        </w:r>
      </w:del>
      <w:del w:id="199" w:author="zilola" w:date="2024-02-24T15:05:29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fldChar w:fldCharType="end"/>
        </w:r>
      </w:del>
      <w:del w:id="200" w:author="zilola" w:date="2024-02-24T15:05:29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delText>гв</w:delText>
        </w:r>
      </w:del>
      <w:del w:id="201" w:author="zilola" w:date="2024-02-24T15:05:29Z">
        <w:r>
          <w:rPr>
            <w:rFonts w:cs="Times New Roman"/>
            <w:b/>
            <w:bCs/>
            <w:kern w:val="24"/>
            <w:sz w:val="24"/>
            <w:szCs w:val="24"/>
          </w:rPr>
          <w:delText>) вод в возврате</w:delText>
        </w:r>
      </w:del>
      <w:ins w:id="202" w:author="zilola" w:date="2024-02-24T15:04:57Z">
        <w:r>
          <w:rPr>
            <w:rFonts w:hint="default"/>
            <w:b/>
            <w:bCs/>
            <w:kern w:val="24"/>
            <w:sz w:val="24"/>
            <w:szCs w:val="24"/>
          </w:rPr>
          <w:t xml:space="preserve">Chiqindilarning grafiklari </w:t>
        </w:r>
      </w:ins>
      <w:ins w:id="203" w:author="zilola" w:date="2024-02-24T15:05:07Z">
        <w:r>
          <w:rPr>
            <w:rFonts w:cs="Times New Roman"/>
            <w:b/>
            <w:bCs/>
            <w:kern w:val="24"/>
            <w:sz w:val="24"/>
            <w:szCs w:val="24"/>
          </w:rPr>
          <w:t>(</w:t>
        </w:r>
      </w:ins>
      <w:ins w:id="204" w:author="zilola" w:date="2024-02-24T15:05:07Z">
        <w:r>
          <w:rPr>
            <w:rFonts w:cs="Times New Roman"/>
            <w:b/>
            <w:bCs/>
            <w:kern w:val="24"/>
            <w:sz w:val="24"/>
            <w:szCs w:val="24"/>
            <w:lang w:val="en-US"/>
          </w:rPr>
          <w:t>W</w:t>
        </w:r>
      </w:ins>
      <w:ins w:id="205" w:author="zilola" w:date="2024-02-24T15:05:07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t>с</w:t>
        </w:r>
      </w:ins>
      <w:ins w:id="206" w:author="zilola" w:date="2024-02-24T15:05:07Z">
        <w:r>
          <w:rPr>
            <w:rFonts w:cs="Times New Roman"/>
            <w:b/>
            <w:bCs/>
            <w:kern w:val="24"/>
            <w:sz w:val="24"/>
            <w:szCs w:val="24"/>
            <w:vertAlign w:val="subscript"/>
            <w:lang w:val="uz-Cyrl-UZ"/>
          </w:rPr>
          <w:t>б</w:t>
        </w:r>
      </w:ins>
      <w:ins w:id="207" w:author="zilola" w:date="2024-02-24T15:05:07Z">
        <w:r>
          <w:rPr>
            <w:rFonts w:cs="Times New Roman"/>
            <w:b/>
            <w:bCs/>
            <w:kern w:val="24"/>
            <w:sz w:val="24"/>
            <w:szCs w:val="24"/>
          </w:rPr>
          <w:t>)</w:t>
        </w:r>
      </w:ins>
      <w:ins w:id="208" w:author="zilola" w:date="2024-02-24T15:04:57Z">
        <w:r>
          <w:rPr>
            <w:rFonts w:hint="default"/>
            <w:b/>
            <w:bCs/>
            <w:kern w:val="24"/>
            <w:sz w:val="24"/>
            <w:szCs w:val="24"/>
          </w:rPr>
          <w:t xml:space="preserve"> va tuproq hajmlari</w:t>
        </w:r>
      </w:ins>
    </w:p>
    <w:p>
      <w:pPr>
        <w:widowControl w:val="0"/>
        <w:spacing w:after="0"/>
        <w:ind w:firstLine="720"/>
        <w:jc w:val="center"/>
        <w:rPr>
          <w:rFonts w:cs="Times New Roman"/>
          <w:b/>
          <w:bCs/>
          <w:kern w:val="24"/>
          <w:sz w:val="24"/>
          <w:szCs w:val="24"/>
        </w:rPr>
      </w:pPr>
      <w:ins w:id="209" w:author="zilola" w:date="2024-02-24T15:05:18Z">
        <w:r>
          <w:rPr>
            <w:rFonts w:cs="Times New Roman"/>
            <w:b/>
            <w:bCs/>
            <w:kern w:val="24"/>
            <w:sz w:val="24"/>
            <w:szCs w:val="24"/>
          </w:rPr>
          <w:t>(</w:t>
        </w:r>
      </w:ins>
      <w:ins w:id="210" w:author="zilola" w:date="2024-02-24T15:05:18Z">
        <w:r>
          <w:rPr>
            <w:rFonts w:cs="Times New Roman"/>
            <w:b/>
            <w:bCs/>
            <w:kern w:val="24"/>
            <w:sz w:val="24"/>
            <w:szCs w:val="24"/>
            <w:lang w:val="en-US"/>
          </w:rPr>
          <w:t>W</w:t>
        </w:r>
      </w:ins>
      <w:ins w:id="211" w:author="zilola" w:date="2024-02-24T15:05:18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fldChar w:fldCharType="begin"/>
        </w:r>
      </w:ins>
      <w:ins w:id="212" w:author="zilola" w:date="2024-02-24T15:05:18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instrText xml:space="preserve"> QUOTE </w:instrText>
        </w:r>
      </w:ins>
      <m:oMath>
        <w:ins w:id="213" w:author="zilola" w:date="2024-02-24T15:05:18Z">
          <m:r>
            <m:rPr>
              <m:sty m:val="p"/>
            </m:rPr>
            <w:rPr>
              <w:rFonts w:ascii="Cambria Math" w:hAnsi="Cambria Math" w:cs="Times New Roman"/>
              <w:kern w:val="24"/>
              <w:sz w:val="24"/>
              <w:szCs w:val="24"/>
            </w:rPr>
            <m:t xml:space="preserve">ω</m:t>
          </m:r>
        </w:ins>
      </m:oMath>
      <w:ins w:id="214" w:author="zilola" w:date="2024-02-24T15:05:18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instrText xml:space="preserve"> </w:instrText>
        </w:r>
      </w:ins>
      <w:ins w:id="215" w:author="zilola" w:date="2024-02-24T15:05:18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fldChar w:fldCharType="end"/>
        </w:r>
      </w:ins>
      <w:ins w:id="216" w:author="zilola" w:date="2024-02-24T15:05:18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t>гв</w:t>
        </w:r>
      </w:ins>
      <w:ins w:id="217" w:author="zilola" w:date="2024-02-24T15:05:18Z">
        <w:r>
          <w:rPr>
            <w:rFonts w:cs="Times New Roman"/>
            <w:b/>
            <w:bCs/>
            <w:kern w:val="24"/>
            <w:sz w:val="24"/>
            <w:szCs w:val="24"/>
          </w:rPr>
          <w:t>)</w:t>
        </w:r>
      </w:ins>
      <w:ins w:id="218" w:author="zilola" w:date="2024-02-24T15:04:57Z">
        <w:r>
          <w:rPr>
            <w:rFonts w:hint="default"/>
            <w:b/>
            <w:bCs/>
            <w:kern w:val="24"/>
            <w:sz w:val="24"/>
            <w:szCs w:val="24"/>
          </w:rPr>
          <w:t xml:space="preserve"> evaziga suv</w:t>
        </w:r>
      </w:ins>
    </w:p>
    <w:p>
      <w:pPr>
        <w:widowControl w:val="0"/>
        <w:spacing w:after="0"/>
        <w:ind w:firstLine="720"/>
        <w:jc w:val="both"/>
        <w:rPr>
          <w:rFonts w:cs="Times New Roman"/>
        </w:rPr>
      </w:pPr>
    </w:p>
    <w:p>
      <w:pPr>
        <w:widowControl w:val="0"/>
        <w:spacing w:after="0"/>
        <w:jc w:val="both"/>
      </w:pPr>
      <w:r>
        <w:rPr>
          <w:lang w:eastAsia="ru-RU"/>
        </w:rPr>
        <w:drawing>
          <wp:inline distT="0" distB="0" distL="0" distR="0">
            <wp:extent cx="5828030" cy="3545840"/>
            <wp:effectExtent l="0" t="0" r="1270" b="16510"/>
            <wp:docPr id="901714568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widowControl w:val="0"/>
        <w:spacing w:after="0"/>
        <w:ind w:firstLine="720"/>
        <w:jc w:val="center"/>
        <w:rPr>
          <w:rFonts w:cs="Times New Roman"/>
          <w:b/>
          <w:bCs/>
          <w:kern w:val="24"/>
          <w:sz w:val="24"/>
          <w:szCs w:val="24"/>
        </w:rPr>
      </w:pPr>
      <w:del w:id="219" w:author="zilola" w:date="2024-02-24T15:06:11Z">
        <w:r>
          <w:rPr>
            <w:rFonts w:hint="default" w:cs="Times New Roman"/>
            <w:b/>
            <w:bCs/>
            <w:kern w:val="24"/>
            <w:sz w:val="24"/>
            <w:szCs w:val="24"/>
            <w:lang w:val="en-US"/>
          </w:rPr>
          <w:delText>Рис. 3.</w:delText>
        </w:r>
      </w:del>
      <w:del w:id="220" w:author="zilola" w:date="2024-02-24T15:06:11Z">
        <w:r>
          <w:rPr>
            <w:rFonts w:hint="default" w:cs="Times New Roman"/>
            <w:b/>
            <w:bCs/>
            <w:sz w:val="24"/>
            <w:szCs w:val="24"/>
            <w:lang w:val="en-US"/>
          </w:rPr>
          <w:delText xml:space="preserve">16. </w:delText>
        </w:r>
      </w:del>
      <w:del w:id="221" w:author="zilola" w:date="2024-02-24T15:06:11Z">
        <w:r>
          <w:rPr>
            <w:rFonts w:hint="default" w:cs="Times New Roman"/>
            <w:b/>
            <w:bCs/>
            <w:kern w:val="24"/>
            <w:sz w:val="24"/>
            <w:szCs w:val="24"/>
            <w:lang w:val="en-US"/>
          </w:rPr>
          <w:delText>Графики минерализации грунтовых вод (С</w:delText>
        </w:r>
      </w:del>
      <w:del w:id="222" w:author="zilola" w:date="2024-02-24T15:06:11Z">
        <w:r>
          <w:rPr>
            <w:rFonts w:hint="default" w:cs="Times New Roman"/>
            <w:b/>
            <w:bCs/>
            <w:kern w:val="24"/>
            <w:sz w:val="24"/>
            <w:szCs w:val="24"/>
            <w:vertAlign w:val="subscript"/>
            <w:lang w:val="en-US"/>
          </w:rPr>
          <w:delText>гв</w:delText>
        </w:r>
      </w:del>
      <w:del w:id="223" w:author="zilola" w:date="2024-02-24T15:06:11Z">
        <w:r>
          <w:rPr>
            <w:rFonts w:hint="default" w:cs="Times New Roman"/>
            <w:b/>
            <w:bCs/>
            <w:kern w:val="24"/>
            <w:sz w:val="24"/>
            <w:szCs w:val="24"/>
            <w:lang w:val="en-US"/>
          </w:rPr>
          <w:delText>) и сбросных вод (С</w:delText>
        </w:r>
      </w:del>
      <w:del w:id="224" w:author="zilola" w:date="2024-02-24T15:06:17Z">
        <w:r>
          <w:rPr>
            <w:rFonts w:hint="default" w:cs="Times New Roman"/>
            <w:b/>
            <w:bCs/>
            <w:kern w:val="24"/>
            <w:sz w:val="24"/>
            <w:szCs w:val="24"/>
            <w:vertAlign w:val="subscript"/>
            <w:lang w:val="en-US"/>
          </w:rPr>
          <w:fldChar w:fldCharType="begin"/>
        </w:r>
      </w:del>
      <w:del w:id="225" w:author="zilola" w:date="2024-02-24T15:06:17Z">
        <w:r>
          <w:rPr>
            <w:rFonts w:hint="default" w:cs="Times New Roman"/>
            <w:b/>
            <w:bCs/>
            <w:kern w:val="24"/>
            <w:sz w:val="24"/>
            <w:szCs w:val="24"/>
            <w:vertAlign w:val="subscript"/>
            <w:lang w:val="en-US"/>
          </w:rPr>
          <w:delInstrText xml:space="preserve"> QUOTE </w:delInstrText>
        </w:r>
      </w:del>
      <m:oMath>
        <w:del w:id="226" w:author="zilola" w:date="2024-02-24T15:06:17Z">
          <m:r>
            <m:rPr>
              <m:sty m:val="p"/>
            </m:rPr>
            <w:rPr>
              <w:rFonts w:hint="default" w:ascii="Cambria Math" w:hAnsi="Cambria Math" w:cs="Times New Roman"/>
              <w:kern w:val="24"/>
              <w:sz w:val="24"/>
              <w:szCs w:val="24"/>
              <w:lang w:val="en-US"/>
            </w:rPr>
            <m:t xml:space="preserve">ω</m:t>
          </m:r>
        </w:del>
      </m:oMath>
      <w:del w:id="227" w:author="zilola" w:date="2024-02-24T15:06:17Z">
        <w:r>
          <w:rPr>
            <w:rFonts w:hint="default" w:cs="Times New Roman"/>
            <w:b/>
            <w:bCs/>
            <w:kern w:val="24"/>
            <w:sz w:val="24"/>
            <w:szCs w:val="24"/>
            <w:vertAlign w:val="subscript"/>
            <w:lang w:val="en-US"/>
          </w:rPr>
          <w:delInstrText xml:space="preserve"> </w:delInstrText>
        </w:r>
      </w:del>
      <w:del w:id="228" w:author="zilola" w:date="2024-02-24T15:06:17Z">
        <w:r>
          <w:rPr>
            <w:rFonts w:hint="default" w:cs="Times New Roman"/>
            <w:b/>
            <w:bCs/>
            <w:kern w:val="24"/>
            <w:sz w:val="24"/>
            <w:szCs w:val="24"/>
            <w:vertAlign w:val="subscript"/>
            <w:lang w:val="en-US"/>
          </w:rPr>
          <w:fldChar w:fldCharType="end"/>
        </w:r>
      </w:del>
      <w:del w:id="229" w:author="zilola" w:date="2024-02-24T15:06:11Z">
        <w:r>
          <w:rPr>
            <w:rFonts w:hint="default" w:cs="Times New Roman"/>
            <w:b/>
            <w:bCs/>
            <w:kern w:val="24"/>
            <w:sz w:val="24"/>
            <w:szCs w:val="24"/>
            <w:vertAlign w:val="subscript"/>
            <w:lang w:val="en-US"/>
          </w:rPr>
          <w:delText>сб</w:delText>
        </w:r>
      </w:del>
      <w:del w:id="230" w:author="zilola" w:date="2024-02-24T15:06:11Z">
        <w:r>
          <w:rPr>
            <w:rFonts w:hint="default" w:cs="Times New Roman"/>
            <w:b/>
            <w:bCs/>
            <w:kern w:val="24"/>
            <w:sz w:val="24"/>
            <w:szCs w:val="24"/>
            <w:lang w:val="en-US"/>
          </w:rPr>
          <w:delText>)</w:delText>
        </w:r>
      </w:del>
      <w:ins w:id="231" w:author="zilola" w:date="2024-02-24T15:06:11Z">
        <w:r>
          <w:rPr>
            <w:rFonts w:hint="default" w:cs="Times New Roman"/>
            <w:b/>
            <w:bCs/>
            <w:kern w:val="24"/>
            <w:sz w:val="24"/>
            <w:szCs w:val="24"/>
            <w:lang w:val="en-US"/>
          </w:rPr>
          <w:t>Ye</w:t>
        </w:r>
      </w:ins>
      <w:ins w:id="232" w:author="zilola" w:date="2024-02-24T15:05:48Z">
        <w:r>
          <w:rPr>
            <w:rFonts w:hint="default"/>
            <w:b/>
            <w:bCs/>
            <w:kern w:val="24"/>
            <w:sz w:val="24"/>
            <w:szCs w:val="24"/>
          </w:rPr>
          <w:t xml:space="preserve">r osti suvlarining sho'rligi </w:t>
        </w:r>
      </w:ins>
      <w:ins w:id="233" w:author="zilola" w:date="2024-02-24T15:05:58Z">
        <w:r>
          <w:rPr>
            <w:rFonts w:cs="Times New Roman"/>
            <w:b/>
            <w:bCs/>
            <w:kern w:val="24"/>
            <w:sz w:val="24"/>
            <w:szCs w:val="24"/>
          </w:rPr>
          <w:t>(С</w:t>
        </w:r>
      </w:ins>
      <w:ins w:id="234" w:author="zilola" w:date="2024-02-24T15:05:58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t>гв</w:t>
        </w:r>
      </w:ins>
      <w:ins w:id="235" w:author="zilola" w:date="2024-02-24T15:05:58Z">
        <w:r>
          <w:rPr>
            <w:rFonts w:cs="Times New Roman"/>
            <w:b/>
            <w:bCs/>
            <w:kern w:val="24"/>
            <w:sz w:val="24"/>
            <w:szCs w:val="24"/>
          </w:rPr>
          <w:t>)</w:t>
        </w:r>
      </w:ins>
      <w:ins w:id="236" w:author="zilola" w:date="2024-02-24T15:05:48Z">
        <w:r>
          <w:rPr>
            <w:rFonts w:hint="default"/>
            <w:b/>
            <w:bCs/>
            <w:kern w:val="24"/>
            <w:sz w:val="24"/>
            <w:szCs w:val="24"/>
          </w:rPr>
          <w:t xml:space="preserve"> va chiqindi suvlar </w:t>
        </w:r>
      </w:ins>
      <w:ins w:id="237" w:author="zilola" w:date="2024-02-24T15:06:05Z">
        <w:r>
          <w:rPr>
            <w:rFonts w:cs="Times New Roman"/>
            <w:b/>
            <w:bCs/>
            <w:kern w:val="24"/>
            <w:sz w:val="24"/>
            <w:szCs w:val="24"/>
          </w:rPr>
          <w:t>(С</w:t>
        </w:r>
      </w:ins>
      <w:ins w:id="238" w:author="zilola" w:date="2024-02-24T15:06:05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fldChar w:fldCharType="begin"/>
        </w:r>
      </w:ins>
      <w:ins w:id="239" w:author="zilola" w:date="2024-02-24T15:06:05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instrText xml:space="preserve"> QUOTE </w:instrText>
        </w:r>
      </w:ins>
      <m:oMath>
        <w:ins w:id="240" w:author="zilola" w:date="2024-02-24T15:06:05Z">
          <m:r>
            <m:rPr>
              <m:sty m:val="p"/>
            </m:rPr>
            <w:rPr>
              <w:rFonts w:ascii="Cambria Math" w:hAnsi="Cambria Math" w:cs="Times New Roman"/>
              <w:kern w:val="24"/>
              <w:sz w:val="24"/>
              <w:szCs w:val="24"/>
            </w:rPr>
            <m:t xml:space="preserve">ω</m:t>
          </m:r>
        </w:ins>
      </m:oMath>
      <w:ins w:id="241" w:author="zilola" w:date="2024-02-24T15:06:05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instrText xml:space="preserve"> </w:instrText>
        </w:r>
      </w:ins>
      <w:ins w:id="242" w:author="zilola" w:date="2024-02-24T15:06:05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fldChar w:fldCharType="end"/>
        </w:r>
      </w:ins>
      <w:ins w:id="243" w:author="zilola" w:date="2024-02-24T15:06:05Z">
        <w:r>
          <w:rPr>
            <w:rFonts w:cs="Times New Roman"/>
            <w:b/>
            <w:bCs/>
            <w:kern w:val="24"/>
            <w:sz w:val="24"/>
            <w:szCs w:val="24"/>
            <w:vertAlign w:val="subscript"/>
          </w:rPr>
          <w:t>сб</w:t>
        </w:r>
      </w:ins>
      <w:ins w:id="244" w:author="zilola" w:date="2024-02-24T15:06:05Z">
        <w:r>
          <w:rPr>
            <w:rFonts w:cs="Times New Roman"/>
            <w:b/>
            <w:bCs/>
            <w:kern w:val="24"/>
            <w:sz w:val="24"/>
            <w:szCs w:val="24"/>
          </w:rPr>
          <w:t>)</w:t>
        </w:r>
      </w:ins>
      <w:ins w:id="245" w:author="zilola" w:date="2024-02-24T15:06:06Z">
        <w:r>
          <w:rPr>
            <w:rFonts w:hint="default" w:cs="Times New Roman"/>
            <w:b/>
            <w:bCs/>
            <w:kern w:val="24"/>
            <w:sz w:val="24"/>
            <w:szCs w:val="24"/>
            <w:lang w:val="en-US"/>
          </w:rPr>
          <w:t xml:space="preserve"> </w:t>
        </w:r>
      </w:ins>
      <w:ins w:id="246" w:author="zilola" w:date="2024-02-24T15:05:48Z">
        <w:r>
          <w:rPr>
            <w:rFonts w:hint="default"/>
            <w:b/>
            <w:bCs/>
            <w:kern w:val="24"/>
            <w:sz w:val="24"/>
            <w:szCs w:val="24"/>
          </w:rPr>
          <w:t>grafiklari</w:t>
        </w:r>
      </w:ins>
    </w:p>
    <w:p>
      <w:pPr>
        <w:spacing w:after="0" w:line="360" w:lineRule="auto"/>
        <w:jc w:val="both"/>
        <w:rPr>
          <w:rFonts w:eastAsia="Times New Roman"/>
          <w:szCs w:val="28"/>
        </w:rPr>
      </w:pPr>
    </w:p>
    <w:p>
      <w:pPr>
        <w:spacing w:after="0" w:line="360" w:lineRule="auto"/>
        <w:ind w:firstLine="720"/>
        <w:jc w:val="both"/>
        <w:rPr>
          <w:szCs w:val="28"/>
        </w:rPr>
      </w:pPr>
    </w:p>
    <w:p>
      <w:pPr>
        <w:widowControl w:val="0"/>
        <w:spacing w:after="0"/>
        <w:jc w:val="both"/>
      </w:pPr>
      <w:r>
        <w:rPr>
          <w:lang w:eastAsia="ru-RU"/>
        </w:rPr>
        <w:drawing>
          <wp:inline distT="0" distB="0" distL="0" distR="0">
            <wp:extent cx="5664835" cy="3172460"/>
            <wp:effectExtent l="0" t="0" r="12065" b="8890"/>
            <wp:docPr id="1671277352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>
      <w:pPr>
        <w:widowControl w:val="0"/>
        <w:spacing w:after="0"/>
        <w:ind w:firstLine="720"/>
        <w:jc w:val="center"/>
        <w:rPr>
          <w:ins w:id="247" w:author="zilola" w:date="2024-02-24T15:07:32Z"/>
          <w:rFonts w:cs="Times New Roman"/>
          <w:b/>
          <w:bCs/>
          <w:color w:val="000000"/>
          <w:kern w:val="24"/>
          <w:sz w:val="24"/>
          <w:szCs w:val="24"/>
        </w:rPr>
      </w:pPr>
      <w:del w:id="248" w:author="zilola" w:date="2024-02-24T15:07:52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>Рис. 3.</w:delText>
        </w:r>
      </w:del>
      <w:del w:id="249" w:author="zilola" w:date="2024-02-24T15:07:52Z">
        <w:r>
          <w:rPr>
            <w:rFonts w:cs="Times New Roman"/>
            <w:b/>
            <w:bCs/>
            <w:sz w:val="24"/>
            <w:szCs w:val="24"/>
            <w:lang w:val="uz-Cyrl-UZ"/>
          </w:rPr>
          <w:delText xml:space="preserve">17. </w:delText>
        </w:r>
      </w:del>
      <w:del w:id="250" w:author="zilola" w:date="2024-02-24T15:07:52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uz-Cyrl-UZ"/>
          </w:rPr>
          <w:delText>Графики массы солей</w:delText>
        </w:r>
      </w:del>
      <w:del w:id="251" w:author="zilola" w:date="2024-02-24T15:07:52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 xml:space="preserve"> грунтовых (</w:delText>
        </w:r>
      </w:del>
      <w:del w:id="252" w:author="zilola" w:date="2024-02-24T15:07:52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en-US"/>
          </w:rPr>
          <w:delText>S</w:delText>
        </w:r>
      </w:del>
      <w:del w:id="253" w:author="zilola" w:date="2024-02-24T15:07:52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delText>гв</w:delText>
        </w:r>
      </w:del>
      <w:del w:id="254" w:author="zilola" w:date="2024-02-24T15:07:52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>) и сбросных вод (</w:delText>
        </w:r>
      </w:del>
      <w:del w:id="255" w:author="zilola" w:date="2024-02-24T15:07:52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en-US"/>
          </w:rPr>
          <w:delText>S</w:delText>
        </w:r>
      </w:del>
      <w:del w:id="256" w:author="zilola" w:date="2024-02-24T15:07:52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fldChar w:fldCharType="begin"/>
        </w:r>
      </w:del>
      <w:del w:id="257" w:author="zilola" w:date="2024-02-24T15:07:52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delInstrText xml:space="preserve"> QUOTE </w:delInstrText>
        </w:r>
      </w:del>
      <m:oMath>
        <w:del w:id="258" w:author="zilola" w:date="2024-02-24T15:07:52Z">
          <m:r>
            <m:rPr>
              <m:sty m:val="p"/>
            </m:rPr>
            <w:rPr>
              <w:rFonts w:ascii="Cambria Math" w:hAnsi="Cambria Math" w:cs="Times New Roman"/>
              <w:color w:val="000000"/>
              <w:kern w:val="24"/>
              <w:sz w:val="24"/>
              <w:szCs w:val="24"/>
            </w:rPr>
            <m:t xml:space="preserve">ω</m:t>
          </m:r>
        </w:del>
      </m:oMath>
      <w:del w:id="259" w:author="zilola" w:date="2024-02-24T15:07:52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delInstrText xml:space="preserve"> </w:delInstrText>
        </w:r>
      </w:del>
      <w:del w:id="260" w:author="zilola" w:date="2024-02-24T15:07:52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fldChar w:fldCharType="end"/>
        </w:r>
      </w:del>
      <w:del w:id="261" w:author="zilola" w:date="2024-02-24T15:07:52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delText>сб</w:delText>
        </w:r>
      </w:del>
      <w:del w:id="262" w:author="zilola" w:date="2024-02-24T15:07:52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>)</w:delText>
        </w:r>
      </w:del>
      <w:ins w:id="263" w:author="zilola" w:date="2024-02-24T15:07:33Z">
        <w:r>
          <w:rPr>
            <w:rFonts w:hint="default"/>
            <w:b/>
            <w:bCs/>
            <w:color w:val="000000"/>
            <w:kern w:val="24"/>
            <w:sz w:val="24"/>
            <w:szCs w:val="24"/>
          </w:rPr>
          <w:t xml:space="preserve">Er osti suvlari </w:t>
        </w:r>
      </w:ins>
      <w:ins w:id="264" w:author="zilola" w:date="2024-02-24T15:07:41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t>(</w:t>
        </w:r>
      </w:ins>
      <w:ins w:id="265" w:author="zilola" w:date="2024-02-24T15:07:41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en-US"/>
          </w:rPr>
          <w:t>S</w:t>
        </w:r>
      </w:ins>
      <w:ins w:id="266" w:author="zilola" w:date="2024-02-24T15:07:41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t>гв</w:t>
        </w:r>
      </w:ins>
      <w:ins w:id="267" w:author="zilola" w:date="2024-02-24T15:07:41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t>)</w:t>
        </w:r>
      </w:ins>
      <w:ins w:id="268" w:author="zilola" w:date="2024-02-24T15:07:33Z">
        <w:r>
          <w:rPr>
            <w:rFonts w:hint="default"/>
            <w:b/>
            <w:bCs/>
            <w:color w:val="000000"/>
            <w:kern w:val="24"/>
            <w:sz w:val="24"/>
            <w:szCs w:val="24"/>
          </w:rPr>
          <w:t xml:space="preserve"> va chiqindi suvlar </w:t>
        </w:r>
      </w:ins>
      <w:ins w:id="269" w:author="zilola" w:date="2024-02-24T15:07:49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t>(</w:t>
        </w:r>
      </w:ins>
      <w:ins w:id="270" w:author="zilola" w:date="2024-02-24T15:07:49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en-US"/>
          </w:rPr>
          <w:t>S</w:t>
        </w:r>
      </w:ins>
      <w:ins w:id="271" w:author="zilola" w:date="2024-02-24T15:07:49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fldChar w:fldCharType="begin"/>
        </w:r>
      </w:ins>
      <w:ins w:id="272" w:author="zilola" w:date="2024-02-24T15:07:49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instrText xml:space="preserve"> QUOTE </w:instrText>
        </w:r>
      </w:ins>
      <m:oMath>
        <w:ins w:id="273" w:author="zilola" w:date="2024-02-24T15:07:49Z">
          <m:r>
            <m:rPr>
              <m:sty m:val="p"/>
            </m:rPr>
            <w:rPr>
              <w:rFonts w:ascii="Cambria Math" w:hAnsi="Cambria Math" w:cs="Times New Roman"/>
              <w:color w:val="000000"/>
              <w:kern w:val="24"/>
              <w:sz w:val="24"/>
              <w:szCs w:val="24"/>
            </w:rPr>
            <m:t xml:space="preserve">ω</m:t>
          </m:r>
        </w:ins>
      </m:oMath>
      <w:ins w:id="274" w:author="zilola" w:date="2024-02-24T15:07:49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instrText xml:space="preserve"> </w:instrText>
        </w:r>
      </w:ins>
      <w:ins w:id="275" w:author="zilola" w:date="2024-02-24T15:07:49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fldChar w:fldCharType="end"/>
        </w:r>
      </w:ins>
      <w:ins w:id="276" w:author="zilola" w:date="2024-02-24T15:07:49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t>сб</w:t>
        </w:r>
      </w:ins>
      <w:ins w:id="277" w:author="zilola" w:date="2024-02-24T15:07:49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t>)</w:t>
        </w:r>
      </w:ins>
      <w:ins w:id="278" w:author="zilola" w:date="2024-02-24T15:07:33Z">
        <w:r>
          <w:rPr>
            <w:rFonts w:hint="default"/>
            <w:b/>
            <w:bCs/>
            <w:color w:val="000000"/>
            <w:kern w:val="24"/>
            <w:sz w:val="24"/>
            <w:szCs w:val="24"/>
          </w:rPr>
          <w:t xml:space="preserve"> tarkibidagi tuzlar massasining grafiklari.</w:t>
        </w:r>
      </w:ins>
    </w:p>
    <w:p>
      <w:pPr>
        <w:widowControl w:val="0"/>
        <w:spacing w:after="0"/>
        <w:ind w:firstLine="720"/>
        <w:jc w:val="center"/>
        <w:rPr>
          <w:rFonts w:cs="Times New Roman"/>
          <w:b/>
          <w:bCs/>
          <w:color w:val="000000"/>
          <w:kern w:val="24"/>
          <w:sz w:val="24"/>
          <w:szCs w:val="24"/>
        </w:rPr>
      </w:pPr>
    </w:p>
    <w:p>
      <w:pPr>
        <w:widowControl w:val="0"/>
        <w:spacing w:after="0"/>
        <w:jc w:val="both"/>
      </w:pPr>
      <w:r>
        <w:rPr>
          <w:lang w:eastAsia="ru-RU"/>
        </w:rPr>
        <w:drawing>
          <wp:inline distT="0" distB="0" distL="0" distR="0">
            <wp:extent cx="5916930" cy="3680460"/>
            <wp:effectExtent l="0" t="0" r="7620" b="15240"/>
            <wp:docPr id="1641971220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>
      <w:pPr>
        <w:widowControl w:val="0"/>
        <w:spacing w:after="0"/>
        <w:ind w:firstLine="720"/>
        <w:jc w:val="center"/>
        <w:rPr>
          <w:del w:id="279" w:author="zilola" w:date="2024-02-24T15:08:27Z"/>
          <w:rFonts w:cs="Times New Roman"/>
          <w:b/>
          <w:bCs/>
          <w:sz w:val="24"/>
          <w:szCs w:val="20"/>
          <w:lang w:val="uz-Cyrl-UZ"/>
        </w:rPr>
      </w:pPr>
      <w:del w:id="280" w:author="zilola" w:date="2024-02-24T15:08:27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>Рис. 3.</w:delText>
        </w:r>
      </w:del>
      <w:del w:id="281" w:author="zilola" w:date="2024-02-24T15:08:27Z">
        <w:r>
          <w:rPr>
            <w:rFonts w:cs="Times New Roman"/>
            <w:b/>
            <w:bCs/>
            <w:sz w:val="24"/>
            <w:szCs w:val="20"/>
            <w:lang w:val="uz-Cyrl-UZ"/>
          </w:rPr>
          <w:delText xml:space="preserve">18. </w:delText>
        </w:r>
      </w:del>
      <w:del w:id="282" w:author="zilola" w:date="2024-02-24T15:08:27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uz-Cyrl-UZ"/>
          </w:rPr>
          <w:delText>Графики массы солей</w:delText>
        </w:r>
      </w:del>
      <w:del w:id="283" w:author="zilola" w:date="2024-02-24T15:08:27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 xml:space="preserve"> возвратных грунтовых вод (</w:delText>
        </w:r>
      </w:del>
      <w:del w:id="284" w:author="zilola" w:date="2024-02-24T15:08:27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en-US"/>
          </w:rPr>
          <w:delText>S</w:delText>
        </w:r>
      </w:del>
      <w:del w:id="285" w:author="zilola" w:date="2024-02-24T15:08:27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delText>1воз</w:delText>
        </w:r>
      </w:del>
      <w:del w:id="286" w:author="zilola" w:date="2024-02-24T15:08:27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>)</w:delText>
        </w:r>
      </w:del>
    </w:p>
    <w:p>
      <w:pPr>
        <w:widowControl w:val="0"/>
        <w:spacing w:after="0"/>
        <w:ind w:firstLine="720"/>
        <w:jc w:val="center"/>
      </w:pPr>
      <w:ins w:id="287" w:author="zilola" w:date="2024-02-24T15:08:09Z">
        <w:r>
          <w:rPr>
            <w:rFonts w:hint="default"/>
          </w:rPr>
          <w:t xml:space="preserve">Qaytgan </w:t>
        </w:r>
      </w:ins>
      <w:ins w:id="288" w:author="zilola" w:date="2024-02-24T15:08:12Z">
        <w:r>
          <w:rPr>
            <w:rFonts w:hint="default"/>
            <w:lang w:val="en-US"/>
          </w:rPr>
          <w:t>y</w:t>
        </w:r>
      </w:ins>
      <w:ins w:id="289" w:author="zilola" w:date="2024-02-24T15:08:09Z">
        <w:r>
          <w:rPr>
            <w:rFonts w:hint="default"/>
          </w:rPr>
          <w:t xml:space="preserve">er osti suvlari tuzlari massasining grafiklari </w:t>
        </w:r>
      </w:ins>
      <w:ins w:id="290" w:author="zilola" w:date="2024-02-24T15:08:25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t>(</w:t>
        </w:r>
      </w:ins>
      <w:ins w:id="291" w:author="zilola" w:date="2024-02-24T15:08:25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en-US"/>
          </w:rPr>
          <w:t>S</w:t>
        </w:r>
      </w:ins>
      <w:ins w:id="292" w:author="zilola" w:date="2024-02-24T15:08:25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t>1воз</w:t>
        </w:r>
      </w:ins>
      <w:ins w:id="293" w:author="zilola" w:date="2024-02-24T15:08:25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t>)</w:t>
        </w:r>
      </w:ins>
    </w:p>
    <w:p>
      <w:pPr>
        <w:widowControl w:val="0"/>
        <w:spacing w:after="0"/>
        <w:jc w:val="both"/>
      </w:pPr>
      <w:r>
        <w:rPr>
          <w:lang w:eastAsia="ru-RU"/>
        </w:rPr>
        <w:drawing>
          <wp:inline distT="0" distB="0" distL="0" distR="0">
            <wp:extent cx="5939790" cy="4020820"/>
            <wp:effectExtent l="0" t="0" r="3810" b="17780"/>
            <wp:docPr id="275970009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widowControl w:val="0"/>
        <w:spacing w:after="0"/>
        <w:ind w:firstLine="720"/>
        <w:jc w:val="center"/>
        <w:rPr>
          <w:rFonts w:cs="Times New Roman"/>
          <w:b/>
          <w:bCs/>
          <w:color w:val="000000"/>
          <w:kern w:val="24"/>
          <w:sz w:val="24"/>
          <w:szCs w:val="24"/>
        </w:rPr>
      </w:pPr>
      <w:del w:id="294" w:author="zilola" w:date="2024-02-24T15:09:35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>Рис. 3.</w:delText>
        </w:r>
      </w:del>
      <w:del w:id="295" w:author="zilola" w:date="2024-02-24T15:09:35Z">
        <w:r>
          <w:rPr>
            <w:rFonts w:cs="Times New Roman"/>
            <w:b/>
            <w:bCs/>
            <w:sz w:val="24"/>
            <w:szCs w:val="24"/>
            <w:lang w:val="uz-Cyrl-UZ"/>
          </w:rPr>
          <w:delText xml:space="preserve">19. </w:delText>
        </w:r>
      </w:del>
      <w:del w:id="296" w:author="zilola" w:date="2024-02-24T15:09:35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uz-Cyrl-UZ"/>
          </w:rPr>
          <w:delText>Графики массы солей</w:delText>
        </w:r>
      </w:del>
      <w:del w:id="297" w:author="zilola" w:date="2024-02-24T15:09:35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 xml:space="preserve"> (</w:delText>
        </w:r>
      </w:del>
      <w:del w:id="298" w:author="zilola" w:date="2024-02-24T15:09:35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en-US"/>
          </w:rPr>
          <w:delText>S</w:delText>
        </w:r>
      </w:del>
      <w:del w:id="299" w:author="zilola" w:date="2024-02-24T15:09:35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delText>1гв</w:delText>
        </w:r>
      </w:del>
      <w:del w:id="300" w:author="zilola" w:date="2024-02-24T15:09:35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>) и объем грунтовых вод (</w:delText>
        </w:r>
      </w:del>
      <w:del w:id="301" w:author="zilola" w:date="2024-02-24T15:09:35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en-US"/>
          </w:rPr>
          <w:delText>W</w:delText>
        </w:r>
      </w:del>
      <w:del w:id="302" w:author="zilola" w:date="2024-02-24T15:09:35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fldChar w:fldCharType="begin"/>
        </w:r>
      </w:del>
      <w:del w:id="303" w:author="zilola" w:date="2024-02-24T15:09:35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delInstrText xml:space="preserve"> QUOTE </w:delInstrText>
        </w:r>
      </w:del>
      <m:oMath>
        <w:del w:id="304" w:author="zilola" w:date="2024-02-24T15:09:35Z">
          <m:r>
            <m:rPr>
              <m:sty m:val="p"/>
            </m:rPr>
            <w:rPr>
              <w:rFonts w:ascii="Cambria Math" w:hAnsi="Cambria Math" w:cs="Times New Roman"/>
              <w:color w:val="000000"/>
              <w:kern w:val="24"/>
              <w:sz w:val="24"/>
              <w:szCs w:val="24"/>
            </w:rPr>
            <m:t xml:space="preserve">ω</m:t>
          </m:r>
        </w:del>
      </m:oMath>
      <w:del w:id="305" w:author="zilola" w:date="2024-02-24T15:09:35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delInstrText xml:space="preserve"> </w:delInstrText>
        </w:r>
      </w:del>
      <w:del w:id="306" w:author="zilola" w:date="2024-02-24T15:09:35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fldChar w:fldCharType="end"/>
        </w:r>
      </w:del>
      <w:del w:id="307" w:author="zilola" w:date="2024-02-24T15:09:35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delText>сб</w:delText>
        </w:r>
      </w:del>
      <w:del w:id="308" w:author="zilola" w:date="2024-02-24T15:09:35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>)</w:delText>
        </w:r>
      </w:del>
      <w:ins w:id="309" w:author="zilola" w:date="2024-02-24T15:09:07Z">
        <w:r>
          <w:rPr>
            <w:rFonts w:hint="default"/>
            <w:b/>
            <w:bCs/>
            <w:color w:val="000000"/>
            <w:kern w:val="24"/>
            <w:sz w:val="24"/>
            <w:szCs w:val="24"/>
          </w:rPr>
          <w:t xml:space="preserve">Tuz massasi </w:t>
        </w:r>
      </w:ins>
      <w:ins w:id="310" w:author="zilola" w:date="2024-02-24T15:09:18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t>(</w:t>
        </w:r>
      </w:ins>
      <w:ins w:id="311" w:author="zilola" w:date="2024-02-24T15:09:18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en-US"/>
          </w:rPr>
          <w:t>S</w:t>
        </w:r>
      </w:ins>
      <w:ins w:id="312" w:author="zilola" w:date="2024-02-24T15:09:18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t>1гв</w:t>
        </w:r>
      </w:ins>
      <w:ins w:id="313" w:author="zilola" w:date="2024-02-24T15:09:18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t>)</w:t>
        </w:r>
      </w:ins>
      <w:ins w:id="314" w:author="zilola" w:date="2024-02-24T15:09:07Z">
        <w:r>
          <w:rPr>
            <w:rFonts w:hint="default"/>
            <w:b/>
            <w:bCs/>
            <w:color w:val="000000"/>
            <w:kern w:val="24"/>
            <w:sz w:val="24"/>
            <w:szCs w:val="24"/>
          </w:rPr>
          <w:t xml:space="preserve"> va </w:t>
        </w:r>
      </w:ins>
      <w:ins w:id="315" w:author="zilola" w:date="2024-02-24T15:09:21Z">
        <w:r>
          <w:rPr>
            <w:rFonts w:hint="default"/>
            <w:b/>
            <w:bCs/>
            <w:color w:val="000000"/>
            <w:kern w:val="24"/>
            <w:sz w:val="24"/>
            <w:szCs w:val="24"/>
            <w:lang w:val="en-US"/>
          </w:rPr>
          <w:t>y</w:t>
        </w:r>
      </w:ins>
      <w:ins w:id="316" w:author="zilola" w:date="2024-02-24T15:09:07Z">
        <w:r>
          <w:rPr>
            <w:rFonts w:hint="default"/>
            <w:b/>
            <w:bCs/>
            <w:color w:val="000000"/>
            <w:kern w:val="24"/>
            <w:sz w:val="24"/>
            <w:szCs w:val="24"/>
          </w:rPr>
          <w:t xml:space="preserve">er osti suvlari hajmi </w:t>
        </w:r>
      </w:ins>
      <w:ins w:id="317" w:author="zilola" w:date="2024-02-24T15:09:30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t>(</w:t>
        </w:r>
      </w:ins>
      <w:ins w:id="318" w:author="zilola" w:date="2024-02-24T15:09:30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en-US"/>
          </w:rPr>
          <w:t>W</w:t>
        </w:r>
      </w:ins>
      <w:ins w:id="319" w:author="zilola" w:date="2024-02-24T15:09:30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fldChar w:fldCharType="begin"/>
        </w:r>
      </w:ins>
      <w:ins w:id="320" w:author="zilola" w:date="2024-02-24T15:09:30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instrText xml:space="preserve"> QUOTE </w:instrText>
        </w:r>
      </w:ins>
      <m:oMath>
        <w:ins w:id="321" w:author="zilola" w:date="2024-02-24T15:09:30Z">
          <m:r>
            <m:rPr>
              <m:sty m:val="p"/>
            </m:rPr>
            <w:rPr>
              <w:rFonts w:ascii="Cambria Math" w:hAnsi="Cambria Math" w:cs="Times New Roman"/>
              <w:color w:val="000000"/>
              <w:kern w:val="24"/>
              <w:sz w:val="24"/>
              <w:szCs w:val="24"/>
            </w:rPr>
            <m:t xml:space="preserve">ω</m:t>
          </m:r>
        </w:ins>
      </m:oMath>
      <w:ins w:id="322" w:author="zilola" w:date="2024-02-24T15:09:30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instrText xml:space="preserve"> </w:instrText>
        </w:r>
      </w:ins>
      <w:ins w:id="323" w:author="zilola" w:date="2024-02-24T15:09:30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fldChar w:fldCharType="end"/>
        </w:r>
      </w:ins>
      <w:ins w:id="324" w:author="zilola" w:date="2024-02-24T15:09:30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t>сб</w:t>
        </w:r>
      </w:ins>
      <w:ins w:id="325" w:author="zilola" w:date="2024-02-24T15:09:30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t>)</w:t>
        </w:r>
      </w:ins>
      <w:ins w:id="326" w:author="zilola" w:date="2024-02-24T15:09:07Z">
        <w:r>
          <w:rPr>
            <w:rFonts w:hint="default"/>
            <w:b/>
            <w:bCs/>
            <w:color w:val="000000"/>
            <w:kern w:val="24"/>
            <w:sz w:val="24"/>
            <w:szCs w:val="24"/>
          </w:rPr>
          <w:t xml:space="preserve"> grafiklari</w:t>
        </w:r>
      </w:ins>
    </w:p>
    <w:p>
      <w:pPr>
        <w:widowControl w:val="0"/>
        <w:spacing w:after="0"/>
        <w:ind w:firstLine="720"/>
        <w:jc w:val="both"/>
      </w:pPr>
    </w:p>
    <w:p>
      <w:pPr>
        <w:widowControl w:val="0"/>
        <w:spacing w:after="0"/>
        <w:jc w:val="both"/>
      </w:pPr>
      <w:r>
        <w:rPr>
          <w:lang w:eastAsia="ru-RU"/>
        </w:rPr>
        <w:drawing>
          <wp:inline distT="0" distB="0" distL="0" distR="0">
            <wp:extent cx="5956300" cy="4059555"/>
            <wp:effectExtent l="0" t="0" r="6350" b="17145"/>
            <wp:docPr id="103397027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widowControl w:val="0"/>
        <w:spacing w:after="0"/>
        <w:ind w:firstLine="720"/>
        <w:jc w:val="center"/>
        <w:rPr>
          <w:rFonts w:cs="Times New Roman"/>
          <w:b/>
          <w:bCs/>
          <w:color w:val="000000"/>
          <w:kern w:val="24"/>
          <w:sz w:val="24"/>
          <w:szCs w:val="24"/>
        </w:rPr>
      </w:pPr>
      <w:del w:id="327" w:author="zilola" w:date="2024-02-24T15:10:27Z">
        <w:bookmarkStart w:id="2" w:name="_GoBack"/>
        <w:bookmarkEnd w:id="2"/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>Рис. 3.</w:delText>
        </w:r>
      </w:del>
      <w:del w:id="328" w:author="zilola" w:date="2024-02-24T15:10:27Z">
        <w:r>
          <w:rPr>
            <w:rFonts w:cs="Times New Roman"/>
            <w:b/>
            <w:bCs/>
            <w:sz w:val="24"/>
            <w:szCs w:val="24"/>
            <w:lang w:val="uz-Cyrl-UZ"/>
          </w:rPr>
          <w:delText>20.</w:delText>
        </w:r>
      </w:del>
      <w:del w:id="329" w:author="zilola" w:date="2024-02-24T15:10:27Z">
        <w:r>
          <w:rPr>
            <w:rFonts w:cs="Times New Roman"/>
            <w:b/>
            <w:bCs/>
            <w:sz w:val="24"/>
            <w:szCs w:val="24"/>
          </w:rPr>
          <w:delText xml:space="preserve"> </w:delText>
        </w:r>
      </w:del>
      <w:del w:id="330" w:author="zilola" w:date="2024-02-24T15:10:27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uz-Cyrl-UZ"/>
          </w:rPr>
          <w:delText xml:space="preserve">Графики </w:delText>
        </w:r>
      </w:del>
      <w:del w:id="331" w:author="zilola" w:date="2024-02-24T15:10:27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>минерализации грунтовых вод (</w:delText>
        </w:r>
      </w:del>
      <w:del w:id="332" w:author="zilola" w:date="2024-02-24T15:10:27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en-US"/>
          </w:rPr>
          <w:delText>W</w:delText>
        </w:r>
      </w:del>
      <w:del w:id="333" w:author="zilola" w:date="2024-02-24T15:10:27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fldChar w:fldCharType="begin"/>
        </w:r>
      </w:del>
      <w:del w:id="334" w:author="zilola" w:date="2024-02-24T15:10:27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delInstrText xml:space="preserve"> QUOTE </w:delInstrText>
        </w:r>
      </w:del>
      <m:oMath>
        <w:del w:id="335" w:author="zilola" w:date="2024-02-24T15:10:27Z">
          <m:r>
            <m:rPr>
              <m:sty m:val="p"/>
            </m:rPr>
            <w:rPr>
              <w:rFonts w:ascii="Cambria Math" w:hAnsi="Cambria Math" w:cs="Times New Roman"/>
              <w:color w:val="000000"/>
              <w:kern w:val="24"/>
              <w:sz w:val="24"/>
              <w:szCs w:val="24"/>
            </w:rPr>
            <m:t xml:space="preserve">ω</m:t>
          </m:r>
        </w:del>
      </m:oMath>
      <w:del w:id="336" w:author="zilola" w:date="2024-02-24T15:10:27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delInstrText xml:space="preserve"> </w:delInstrText>
        </w:r>
      </w:del>
      <w:del w:id="337" w:author="zilola" w:date="2024-02-24T15:10:27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fldChar w:fldCharType="end"/>
        </w:r>
      </w:del>
      <w:del w:id="338" w:author="zilola" w:date="2024-02-24T15:10:27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delText>сб</w:delText>
        </w:r>
      </w:del>
      <w:del w:id="339" w:author="zilola" w:date="2024-02-24T15:10:27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delText>)</w:delText>
        </w:r>
      </w:del>
      <w:ins w:id="340" w:author="zilola" w:date="2024-02-24T15:10:12Z">
        <w:r>
          <w:rPr>
            <w:rFonts w:hint="default"/>
            <w:b/>
            <w:bCs/>
            <w:color w:val="000000"/>
            <w:kern w:val="24"/>
            <w:sz w:val="24"/>
            <w:szCs w:val="24"/>
            <w:lang w:val="en-US"/>
          </w:rPr>
          <w:t>Y</w:t>
        </w:r>
      </w:ins>
      <w:ins w:id="341" w:author="zilola" w:date="2024-02-24T15:10:13Z">
        <w:r>
          <w:rPr>
            <w:rFonts w:hint="default"/>
            <w:b/>
            <w:bCs/>
            <w:color w:val="000000"/>
            <w:kern w:val="24"/>
            <w:sz w:val="24"/>
            <w:szCs w:val="24"/>
            <w:lang w:val="en-US"/>
          </w:rPr>
          <w:t>e</w:t>
        </w:r>
      </w:ins>
      <w:ins w:id="342" w:author="zilola" w:date="2024-02-24T15:10:09Z">
        <w:r>
          <w:rPr>
            <w:rFonts w:hint="default"/>
            <w:b/>
            <w:bCs/>
            <w:color w:val="000000"/>
            <w:kern w:val="24"/>
            <w:sz w:val="24"/>
            <w:szCs w:val="24"/>
          </w:rPr>
          <w:t xml:space="preserve">r osti suvlarining minerallashuv grafiklari </w:t>
        </w:r>
      </w:ins>
      <w:ins w:id="343" w:author="zilola" w:date="2024-02-24T15:10:21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t>(</w:t>
        </w:r>
      </w:ins>
      <w:ins w:id="344" w:author="zilola" w:date="2024-02-24T15:10:21Z">
        <w:r>
          <w:rPr>
            <w:rFonts w:cs="Times New Roman"/>
            <w:b/>
            <w:bCs/>
            <w:color w:val="000000"/>
            <w:kern w:val="24"/>
            <w:sz w:val="24"/>
            <w:szCs w:val="24"/>
            <w:lang w:val="en-US"/>
          </w:rPr>
          <w:t>W</w:t>
        </w:r>
      </w:ins>
      <w:ins w:id="345" w:author="zilola" w:date="2024-02-24T15:10:21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fldChar w:fldCharType="begin"/>
        </w:r>
      </w:ins>
      <w:ins w:id="346" w:author="zilola" w:date="2024-02-24T15:10:21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instrText xml:space="preserve"> QUOTE </w:instrText>
        </w:r>
      </w:ins>
      <m:oMath>
        <w:ins w:id="347" w:author="zilola" w:date="2024-02-24T15:10:21Z">
          <m:r>
            <m:rPr>
              <m:sty m:val="p"/>
            </m:rPr>
            <w:rPr>
              <w:rFonts w:ascii="Cambria Math" w:hAnsi="Cambria Math" w:cs="Times New Roman"/>
              <w:color w:val="000000"/>
              <w:kern w:val="24"/>
              <w:sz w:val="24"/>
              <w:szCs w:val="24"/>
            </w:rPr>
            <m:t xml:space="preserve">ω</m:t>
          </m:r>
        </w:ins>
      </m:oMath>
      <w:ins w:id="348" w:author="zilola" w:date="2024-02-24T15:10:21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instrText xml:space="preserve"> </w:instrText>
        </w:r>
      </w:ins>
      <w:ins w:id="349" w:author="zilola" w:date="2024-02-24T15:10:21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fldChar w:fldCharType="end"/>
        </w:r>
      </w:ins>
      <w:ins w:id="350" w:author="zilola" w:date="2024-02-24T15:10:21Z">
        <w:r>
          <w:rPr>
            <w:rFonts w:cs="Times New Roman"/>
            <w:b/>
            <w:bCs/>
            <w:color w:val="000000"/>
            <w:kern w:val="24"/>
            <w:sz w:val="24"/>
            <w:szCs w:val="24"/>
            <w:vertAlign w:val="subscript"/>
          </w:rPr>
          <w:t>сб</w:t>
        </w:r>
      </w:ins>
      <w:ins w:id="351" w:author="zilola" w:date="2024-02-24T15:10:21Z">
        <w:r>
          <w:rPr>
            <w:rFonts w:cs="Times New Roman"/>
            <w:b/>
            <w:bCs/>
            <w:color w:val="000000"/>
            <w:kern w:val="24"/>
            <w:sz w:val="24"/>
            <w:szCs w:val="24"/>
          </w:rPr>
          <w:t>)</w:t>
        </w:r>
      </w:ins>
    </w:p>
    <w:p>
      <w:pPr>
        <w:spacing w:after="0" w:line="360" w:lineRule="auto"/>
        <w:ind w:firstLine="720"/>
        <w:jc w:val="both"/>
        <w:rPr>
          <w:rFonts w:eastAsia="Times New Roman"/>
          <w:szCs w:val="28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287020</wp:posOffset>
                </wp:positionV>
                <wp:extent cx="3814445" cy="625475"/>
                <wp:effectExtent l="0" t="0" r="0" b="0"/>
                <wp:wrapNone/>
                <wp:docPr id="1370394858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445" cy="625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mbria Math" w:eastAsia="+mn-ea"/>
                                <w:i/>
                                <w:iCs/>
                                <w:color w:val="000000"/>
                                <w:kern w:val="24"/>
                                <w:szCs w:val="28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eastAsia="+mn-ea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∁</m:t>
                                  </m:r>
                                  <m:ctrlPr>
                                    <w:rPr>
                                      <w:rFonts w:ascii="Cambria Math" w:hAnsi="Cambria Math" w:eastAsia="+mn-ea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гв</m:t>
                                  </m:r>
                                  <m:ctrlPr>
                                    <w:rPr>
                                      <w:rFonts w:ascii="Cambria Math" w:hAnsi="Cambria Math" w:eastAsia="+mn-ea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eastAsia="+mn-ea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m:rPr/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+mn-ea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eastAsia="Times New Roman"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S</m:t>
                                      </m:r>
                                      <m:ctrlPr>
                                        <w:rPr>
                                          <w:rFonts w:ascii="Cambria Math" w:hAnsi="Cambria Math" w:eastAsia="+mn-ea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воз </m:t>
                                      </m:r>
                                      <m:ctrlPr>
                                        <w:rPr>
                                          <w:rFonts w:ascii="Cambria Math" w:hAnsi="Cambria Math" w:eastAsia="+mn-ea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−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+mn-ea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 w:eastAsia="Times New Roman"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S</m:t>
                                      </m:r>
                                      <m:ctrlPr>
                                        <w:rPr>
                                          <w:rFonts w:ascii="Cambria Math" w:hAnsi="Cambria Math" w:eastAsia="+mn-ea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сб </m:t>
                                      </m:r>
                                      <m:ctrlPr>
                                        <w:rPr>
                                          <w:rFonts w:ascii="Cambria Math" w:hAnsi="Cambria Math" w:eastAsia="+mn-ea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)</m:t>
                                  </m:r>
                                  <m:ctrlPr>
                                    <w:rPr>
                                      <w:rFonts w:ascii="Cambria Math" w:hAnsi="Cambria Math" w:eastAsia="+mn-ea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+mn-ea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W</m:t>
                                      </m:r>
                                      <m:ctrlPr>
                                        <w:rPr>
                                          <w:rFonts w:ascii="Cambria Math" w:hAnsi="Cambria Math" w:eastAsia="+mn-ea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гв</m:t>
                                      </m:r>
                                      <m:ctrlPr>
                                        <w:rPr>
                                          <w:rFonts w:ascii="Cambria Math" w:hAnsi="Cambria Math" w:eastAsia="+mn-ea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eastAsia="+mn-ea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en>
                              </m:f>
                            </m:oMath>
                            <w:r>
                              <w:rPr>
                                <w:rFonts w:eastAsia="Times New Roman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.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3" o:spid="_x0000_s1026" o:spt="202" type="#_x0000_t202" style="position:absolute;left:0pt;margin-left:64.55pt;margin-top:22.6pt;height:49.25pt;width:300.35pt;z-index:251659264;mso-width-relative:page;mso-height-relative:page;" filled="f" stroked="f" coordsize="21600,21600" o:gfxdata="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fJcrS1wAAAAoBAAAPAAAAAAAA&#10;AAEAIAAAADgAAABkcnMvZG93bnJldi54bWxQSwECFAAUAAAACACHTuJAWOd5+8QBAABhAwAADgAA&#10;AAAAAAABACAAAAA8AQAAZHJzL2Uyb0RvYy54bWxQSwUGAAAAAAYABgBZAQAAc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Cambria Math" w:eastAsia="+mn-ea"/>
                          <w:i/>
                          <w:iCs/>
                          <w:color w:val="000000"/>
                          <w:kern w:val="24"/>
                          <w:szCs w:val="28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eastAsia="+mn-e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m:t>∁</m:t>
                            </m:r>
                            <m:ctrlPr>
                              <w:rPr>
                                <w:rFonts w:ascii="Cambria Math" w:hAnsi="Cambria Math" w:eastAsia="+mn-e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m:t>гв</m:t>
                            </m:r>
                            <m:ctrlPr>
                              <w:rPr>
                                <w:rFonts w:ascii="Cambria Math" w:hAnsi="Cambria Math" w:eastAsia="+mn-e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color w:val="000000"/>
                            <w:kern w:val="24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eastAsia="+mn-e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eastAsia="+mn-ea"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color w:val="000000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hAnsi="Cambria Math" w:eastAsia="+mn-ea"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воз </m:t>
                                </m:r>
                                <m:ctrlPr>
                                  <w:rPr>
                                    <w:rFonts w:ascii="Cambria Math" w:hAnsi="Cambria Math" w:eastAsia="+mn-ea"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m:t>−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eastAsia="+mn-ea"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color w:val="000000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S</m:t>
                                </m:r>
                                <m:ctrlPr>
                                  <w:rPr>
                                    <w:rFonts w:ascii="Cambria Math" w:hAnsi="Cambria Math" w:eastAsia="+mn-ea"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сб </m:t>
                                </m:r>
                                <m:ctrlPr>
                                  <w:rPr>
                                    <w:rFonts w:ascii="Cambria Math" w:hAnsi="Cambria Math" w:eastAsia="+mn-ea"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m:t>)</m:t>
                            </m:r>
                            <m:ctrlPr>
                              <w:rPr>
                                <w:rFonts w:ascii="Cambria Math" w:hAnsi="Cambria Math" w:eastAsia="+mn-e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eastAsia="+mn-ea"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eastAsia="+mn-ea"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гв</m:t>
                                </m:r>
                                <m:ctrlPr>
                                  <w:rPr>
                                    <w:rFonts w:ascii="Cambria Math" w:hAnsi="Cambria Math" w:eastAsia="+mn-ea"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eastAsia="+mn-e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m:ctrlPr>
                          </m:den>
                        </m:f>
                      </m:oMath>
                      <w:r>
                        <w:rPr>
                          <w:rFonts w:eastAsia="Times New Roman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.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240" w:line="360" w:lineRule="auto"/>
        <w:ind w:right="-2" w:firstLine="720"/>
        <w:jc w:val="center"/>
        <w:rPr>
          <w:rFonts w:eastAsia="Times New Roman"/>
          <w:szCs w:val="28"/>
        </w:rPr>
      </w:pPr>
    </w:p>
    <w:p>
      <w:pPr>
        <w:spacing w:after="0" w:line="360" w:lineRule="auto"/>
        <w:ind w:right="-2" w:firstLine="720"/>
        <w:jc w:val="both"/>
        <w:rPr>
          <w:rFonts w:eastAsia="Times New Roman"/>
          <w:szCs w:val="28"/>
        </w:rPr>
      </w:pPr>
    </w:p>
    <w:p>
      <w:pPr>
        <w:spacing w:after="0"/>
        <w:ind w:firstLine="720"/>
        <w:jc w:val="both"/>
        <w:sectPr>
          <w:footerReference r:id="rId5" w:type="default"/>
          <w:type w:val="nextColumn"/>
          <w:pgSz w:w="11906" w:h="16838"/>
          <w:pgMar w:top="1134" w:right="851" w:bottom="1134" w:left="1701" w:header="709" w:footer="709" w:gutter="0"/>
          <w:cols w:space="708" w:num="1"/>
          <w:docGrid w:linePitch="381" w:charSpace="0"/>
        </w:sectPr>
      </w:pPr>
    </w:p>
    <w:p>
      <w:pPr>
        <w:spacing w:after="0"/>
        <w:ind w:firstLine="708"/>
        <w:jc w:val="right"/>
        <w:rPr>
          <w:szCs w:val="28"/>
        </w:rPr>
      </w:pPr>
      <w:r>
        <w:rPr>
          <w:szCs w:val="28"/>
        </w:rPr>
        <w:t>Таблица 3.1</w:t>
      </w:r>
    </w:p>
    <w:p>
      <w:pPr>
        <w:spacing w:after="0"/>
        <w:ind w:firstLine="708"/>
        <w:jc w:val="center"/>
        <w:rPr>
          <w:b/>
          <w:bCs/>
          <w:szCs w:val="28"/>
        </w:rPr>
      </w:pPr>
      <w:r>
        <w:rPr>
          <w:b/>
          <w:bCs/>
          <w:szCs w:val="28"/>
        </w:rPr>
        <w:t>Матрица трансформации водно-солевого стока бассейна</w:t>
      </w:r>
    </w:p>
    <w:tbl>
      <w:tblPr>
        <w:tblStyle w:val="3"/>
        <w:tblW w:w="14393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659"/>
        <w:gridCol w:w="694"/>
        <w:gridCol w:w="589"/>
        <w:gridCol w:w="589"/>
        <w:gridCol w:w="694"/>
        <w:gridCol w:w="695"/>
        <w:gridCol w:w="590"/>
        <w:gridCol w:w="695"/>
        <w:gridCol w:w="695"/>
        <w:gridCol w:w="590"/>
        <w:gridCol w:w="833"/>
        <w:gridCol w:w="695"/>
        <w:gridCol w:w="764"/>
        <w:gridCol w:w="695"/>
        <w:gridCol w:w="695"/>
        <w:gridCol w:w="695"/>
        <w:gridCol w:w="695"/>
        <w:gridCol w:w="695"/>
        <w:gridCol w:w="695"/>
        <w:gridCol w:w="695"/>
      </w:tblGrid>
      <w:tr>
        <w:trPr>
          <w:trHeight w:val="1331" w:hRule="atLeast"/>
        </w:trPr>
        <w:tc>
          <w:tcPr>
            <w:tcW w:w="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Гидрологи-ческий год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W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 xml:space="preserve">1 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/W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C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1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/C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S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1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/S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m:oMath>
              <m:r>
                <m:rPr/>
                <w:rPr>
                  <w:rFonts w:ascii="Cambria Math" w:hAnsi="Cambria Math" w:cs="Times New Roman"/>
                  <w:kern w:val="2"/>
                  <w:sz w:val="24"/>
                  <w:szCs w:val="24"/>
                  <w14:ligatures w14:val="standardContextual"/>
                </w:rPr>
                <m:t>α</m:t>
              </m:r>
            </m:oMath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/</w:t>
            </w:r>
            <m:oMath>
              <m:r>
                <m:rPr/>
                <w:rPr>
                  <w:rFonts w:ascii="Cambria Math" w:hAnsi="Cambria Math" w:eastAsia="Times New Roman" w:cs="Times New Roman"/>
                  <w:kern w:val="2"/>
                  <w:sz w:val="24"/>
                  <w:szCs w:val="24"/>
                  <w:lang w:eastAsia="ru-RU"/>
                  <w14:ligatures w14:val="standardContextual"/>
                </w:rPr>
                <m:t>θ</m:t>
              </m:r>
            </m:oMath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С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kern w:val="2"/>
                      <w:sz w:val="24"/>
                      <w:szCs w:val="24"/>
                      <w:vertAlign w:val="subscript"/>
                      <w14:ligatures w14:val="standardContextual"/>
                    </w:rPr>
                    <m:t>тр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ub>
              </m:sSub>
            </m:oMath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  <m:t>С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kern w:val="2"/>
                      <w:sz w:val="24"/>
                      <w:szCs w:val="24"/>
                      <w:vertAlign w:val="subscript"/>
                      <w14:ligatures w14:val="standardContextual"/>
                    </w:rPr>
                    <m:t>воз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ub>
              </m:sSub>
            </m:oMath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m:t>ω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kern w:val="2"/>
                      <w:sz w:val="24"/>
                      <w:szCs w:val="24"/>
                      <w:vertAlign w:val="subscript"/>
                      <w14:ligatures w14:val="standardContextual"/>
                    </w:rPr>
                    <m:t>тр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ub>
              </m:sSub>
            </m:oMath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m:t>ω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kern w:val="2"/>
                      <w:sz w:val="24"/>
                      <w:szCs w:val="24"/>
                      <w:vertAlign w:val="subscript"/>
                      <w14:ligatures w14:val="standardContextual"/>
                    </w:rPr>
                    <m:t>воз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ub>
              </m:sSub>
            </m:oMath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m:t>W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kern w:val="2"/>
                      <w:sz w:val="24"/>
                      <w:szCs w:val="24"/>
                      <w:vertAlign w:val="subscript"/>
                      <w14:ligatures w14:val="standardContextual"/>
                    </w:rPr>
                    <m:t>тр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ub>
              </m:sSub>
            </m:oMath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m:t>W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kern w:val="2"/>
                      <w:sz w:val="24"/>
                      <w:szCs w:val="24"/>
                      <w:vertAlign w:val="subscript"/>
                      <w14:ligatures w14:val="standardContextual"/>
                    </w:rPr>
                    <m:t>воз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ub>
              </m:sSub>
            </m:oMath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m:t>S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kern w:val="2"/>
                      <w:sz w:val="24"/>
                      <w:szCs w:val="24"/>
                      <w:vertAlign w:val="subscript"/>
                      <w14:ligatures w14:val="standardContextual"/>
                    </w:rPr>
                    <m:t>тр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ub>
              </m:sSub>
            </m:oMath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m:t>S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kern w:val="2"/>
                      <w:sz w:val="24"/>
                      <w:szCs w:val="24"/>
                      <w:vertAlign w:val="subscript"/>
                      <w14:ligatures w14:val="standardContextual"/>
                    </w:rPr>
                    <m:t>воз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ub>
              </m:sSub>
            </m:oMath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Times New Roman" w:cs="Times New Roman"/>
                        <w:bCs/>
                        <w:kern w:val="2"/>
                        <w:szCs w:val="28"/>
                        <w14:ligatures w14:val="standardContextual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kern w:val="2"/>
                        <w:szCs w:val="28"/>
                        <w14:ligatures w14:val="standardContextual"/>
                      </w:rPr>
                      <m:t>С</m:t>
                    </m:r>
                    <m:ctrlPr>
                      <w:rPr>
                        <w:rFonts w:ascii="Cambria Math" w:hAnsi="Cambria Math" w:eastAsia="Times New Roman" w:cs="Times New Roman"/>
                        <w:bCs/>
                        <w:kern w:val="2"/>
                        <w:szCs w:val="28"/>
                        <w14:ligatures w14:val="standardContextual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kern w:val="2"/>
                        <w:szCs w:val="28"/>
                        <w:vertAlign w:val="subscript"/>
                        <w14:ligatures w14:val="standardContextual"/>
                      </w:rPr>
                      <m:t>воз</m:t>
                    </m:r>
                    <m:ctrlPr>
                      <w:rPr>
                        <w:rFonts w:ascii="Cambria Math" w:hAnsi="Cambria Math" w:eastAsia="Times New Roman" w:cs="Times New Roman"/>
                        <w:bCs/>
                        <w:kern w:val="2"/>
                        <w:szCs w:val="28"/>
                        <w14:ligatures w14:val="standardContextual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m:t>W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kern w:val="2"/>
                      <w:sz w:val="24"/>
                      <w:szCs w:val="24"/>
                      <w:vertAlign w:val="subscript"/>
                      <w14:ligatures w14:val="standardContextual"/>
                    </w:rPr>
                    <m:t>вд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ub>
              </m:sSub>
            </m:oMath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m:t>W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kern w:val="2"/>
                      <w:sz w:val="24"/>
                      <w:szCs w:val="24"/>
                      <w:vertAlign w:val="subscript"/>
                      <w14:ligatures w14:val="standardContextual"/>
                    </w:rPr>
                    <m:t>z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 w:val="24"/>
                      <w:szCs w:val="24"/>
                      <w14:ligatures w14:val="standardContextual"/>
                    </w:rPr>
                  </m:ctrlPr>
                </m:sub>
              </m:sSub>
            </m:oMath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S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вд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/S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val="en-US" w:eastAsia="ru-RU"/>
                <w14:ligatures w14:val="standardContextual"/>
              </w:rPr>
              <w:t>z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Cs w:val="28"/>
                      <w14:ligatures w14:val="standardContextual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kern w:val="2"/>
                      <w:szCs w:val="28"/>
                      <w:lang w:val="en-US"/>
                      <w14:ligatures w14:val="standardContextual"/>
                    </w:rPr>
                    <m:t>α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Cs w:val="28"/>
                      <w14:ligatures w14:val="standardContextu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kern w:val="2"/>
                      <w:szCs w:val="28"/>
                      <w:vertAlign w:val="subscript"/>
                      <w14:ligatures w14:val="standardContextual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bCs/>
                      <w:kern w:val="2"/>
                      <w:szCs w:val="28"/>
                      <w14:ligatures w14:val="standardContextual"/>
                    </w:rPr>
                  </m:ctrlPr>
                </m:sub>
              </m:sSub>
            </m:oMath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/θ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C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cб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/С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ГВ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  <w14:ligatures w14:val="standardContextual"/>
                </w:rPr>
                <m:t>ω</m:t>
              </m:r>
            </m:oMath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 xml:space="preserve"> сб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4"/>
                  <w:szCs w:val="24"/>
                  <w:lang w:val="en-US"/>
                  <w14:ligatures w14:val="standardContextual"/>
                </w:rPr>
                <m:t>ω</m:t>
              </m:r>
            </m:oMath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 xml:space="preserve"> ГВ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W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сб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/W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ГВ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С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ГВ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/С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сб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S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ГВ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/S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сб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S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perscript"/>
                <w:lang w:eastAsia="ru-RU"/>
                <w14:ligatures w14:val="standardContextual"/>
              </w:rPr>
              <w:t>1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ВОЗ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(S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ГВ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+ S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сб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)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S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ГВ1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/W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ГВ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С</w:t>
            </w:r>
            <w:r>
              <w:rPr>
                <w:rFonts w:eastAsia="Times New Roman" w:cs="Times New Roman"/>
                <w:bCs/>
                <w:kern w:val="2"/>
                <w:sz w:val="24"/>
                <w:szCs w:val="24"/>
                <w:vertAlign w:val="subscript"/>
                <w:lang w:eastAsia="ru-RU"/>
                <w14:ligatures w14:val="standardContextual"/>
              </w:rPr>
              <w:t>ГВ.1</w:t>
            </w:r>
          </w:p>
        </w:tc>
      </w:tr>
      <w:tr>
        <w:trPr>
          <w:trHeight w:val="274" w:hRule="atLeast"/>
        </w:trPr>
        <w:tc>
          <w:tcPr>
            <w:tcW w:w="7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11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21</w:t>
            </w:r>
          </w:p>
        </w:tc>
      </w:tr>
      <w:tr>
        <w:trPr>
          <w:trHeight w:val="255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1936</w:t>
            </w:r>
          </w:p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1937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0,477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0,511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0,436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0,259</w:t>
            </w:r>
          </w:p>
        </w:tc>
      </w:tr>
      <w:tr>
        <w:trPr>
          <w:trHeight w:val="186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color w:val="000000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color w:val="000000"/>
                <w:kern w:val="2"/>
                <w:sz w:val="20"/>
                <w:szCs w:val="20"/>
                <w:lang w:eastAsia="ru-RU"/>
                <w14:ligatures w14:val="standardContextual"/>
              </w:rPr>
              <w:t>0,62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0,109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1,685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03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/1938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2,53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3,17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0,432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-0,15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0,438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0,118</w:t>
            </w:r>
          </w:p>
        </w:tc>
      </w:tr>
      <w:tr>
        <w:trPr>
          <w:trHeight w:val="136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0,351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0,082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1,919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81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/1939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2,66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0,373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3,54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-0,14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0,354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0,742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0,683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0,787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0,429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</w:tr>
      <w:tr>
        <w:trPr>
          <w:trHeight w:val="86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0,787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0,104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2,253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31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/1940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3,42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0,684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2,98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0,596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-0,2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0,539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0,508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0,492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0,284</w:t>
            </w:r>
          </w:p>
        </w:tc>
      </w:tr>
      <w:tr>
        <w:trPr>
          <w:trHeight w:val="163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0,616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1,69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0,108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1,732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24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/1941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9,4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0,774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2,36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0,543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-0,23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0,875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0,294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0,221</w:t>
            </w:r>
          </w:p>
        </w:tc>
      </w:tr>
      <w:tr>
        <w:trPr>
          <w:trHeight w:val="113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9,1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0,297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0,297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0,564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0,205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60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/1942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9,6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0,883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3,71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-0,15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0,377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1,305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0,477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0,206</w:t>
            </w:r>
          </w:p>
        </w:tc>
      </w:tr>
      <w:tr>
        <w:trPr>
          <w:trHeight w:val="219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9,7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0,097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-0,1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-0,015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-0,248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2,374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0,215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2,311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69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/1943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0,691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0,858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2,76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0,587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0,785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0,942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0,239</w:t>
            </w:r>
          </w:p>
        </w:tc>
      </w:tr>
      <w:tr>
        <w:trPr>
          <w:trHeight w:val="59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0,942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0,157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1,634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48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/1944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2,08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1,096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0,394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0,351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0,279</w:t>
            </w:r>
          </w:p>
        </w:tc>
      </w:tr>
      <w:tr>
        <w:trPr>
          <w:trHeight w:val="137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0,351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-0,2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-0,04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1,259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84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/1945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0,868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1,276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0,496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1,85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0,459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0,464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0,394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0,332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0,334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0,311</w:t>
            </w:r>
          </w:p>
        </w:tc>
      </w:tr>
      <w:tr>
        <w:trPr>
          <w:trHeight w:val="21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0,132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0,423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0,091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1,073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20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/1946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0,926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3,22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0,596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0,874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0,506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</w:t>
            </w:r>
          </w:p>
        </w:tc>
      </w:tr>
      <w:tr>
        <w:trPr>
          <w:trHeight w:val="166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0,874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1,874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69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/1947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0,464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0,458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0,564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0,375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0,295</w:t>
            </w:r>
          </w:p>
        </w:tc>
      </w:tr>
      <w:tr>
        <w:trPr>
          <w:trHeight w:val="102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0,564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0,106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1,272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61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/1948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0,909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3,85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0,584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0,991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0,577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0,253</w:t>
            </w:r>
          </w:p>
        </w:tc>
      </w:tr>
      <w:tr>
        <w:trPr>
          <w:trHeight w:val="194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0,991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0,591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2,275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97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/1949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9,4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6,91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1,244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2,49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0,953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0,255</w:t>
            </w:r>
          </w:p>
        </w:tc>
      </w:tr>
      <w:tr>
        <w:trPr>
          <w:trHeight w:val="97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9,6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1,156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-0,2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-0,036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1,564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0,203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1,448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</w:tbl>
    <w:p/>
    <w:p>
      <w:pPr>
        <w:spacing w:after="0"/>
        <w:jc w:val="right"/>
        <w:rPr>
          <w:szCs w:val="28"/>
        </w:rPr>
      </w:pPr>
      <w:r>
        <w:rPr>
          <w:szCs w:val="28"/>
        </w:rPr>
        <w:t>Продолжение табл. 3.1</w:t>
      </w:r>
    </w:p>
    <w:tbl>
      <w:tblPr>
        <w:tblStyle w:val="3"/>
        <w:tblW w:w="14393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659"/>
        <w:gridCol w:w="669"/>
        <w:gridCol w:w="669"/>
        <w:gridCol w:w="669"/>
        <w:gridCol w:w="669"/>
        <w:gridCol w:w="769"/>
        <w:gridCol w:w="670"/>
        <w:gridCol w:w="670"/>
        <w:gridCol w:w="670"/>
        <w:gridCol w:w="670"/>
        <w:gridCol w:w="833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</w:tblGrid>
      <w:tr>
        <w:trPr>
          <w:trHeight w:val="9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11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21</w:t>
            </w:r>
          </w:p>
        </w:tc>
      </w:tr>
      <w:tr>
        <w:trPr>
          <w:trHeight w:val="93" w:hRule="atLeast"/>
        </w:trPr>
        <w:tc>
          <w:tcPr>
            <w:tcW w:w="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/1950</w:t>
            </w: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2,62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0,525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3,28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0,656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0,387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0,508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0,533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0,635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0,551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</w:t>
            </w:r>
          </w:p>
        </w:tc>
      </w:tr>
      <w:tr>
        <w:trPr>
          <w:trHeight w:val="14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0,297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0,097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0,635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0,968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0,102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1,969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13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/1951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3,43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0,685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0,439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0,376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0,464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0,489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0,287</w:t>
            </w:r>
          </w:p>
        </w:tc>
      </w:tr>
      <w:tr>
        <w:trPr>
          <w:trHeight w:val="128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4,44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0,891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0,059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0,464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2,01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0,402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0,768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0,565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0,088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1,706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89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color w:val="FF0000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color w:val="000000"/>
                <w:kern w:val="2"/>
                <w:sz w:val="20"/>
                <w:szCs w:val="20"/>
                <w:lang w:eastAsia="ru-RU"/>
                <w14:ligatures w14:val="standardContextual"/>
              </w:rPr>
              <w:t>/1952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10,6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6,64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1,129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3,96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1,277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0,591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1,114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0,563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0,238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color w:val="FF0000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9,8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1,331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0,596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1,884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0,217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55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/1953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1,566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0,896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0,803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4,24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0,763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1,435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1,653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0,246</w:t>
            </w:r>
          </w:p>
        </w:tc>
      </w:tr>
      <w:tr>
        <w:trPr>
          <w:trHeight w:val="128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2,457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1,654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2,168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2,124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0,218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2,695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74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/1954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1,152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0,696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0,332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0,648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0,128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1,276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95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/1955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0,325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4,99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0,559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1,779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0,876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0,242</w:t>
            </w:r>
          </w:p>
        </w:tc>
      </w:tr>
      <w:tr>
        <w:trPr>
          <w:trHeight w:val="128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1,925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0,146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3,619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45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/1956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0,769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3,16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0,437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0,405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0,485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0,272</w:t>
            </w:r>
          </w:p>
        </w:tc>
      </w:tr>
      <w:tr>
        <w:trPr>
          <w:trHeight w:val="78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0,054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0,501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0,096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1,783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23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/1957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0,551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0,098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4,196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0,587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0,453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0,374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0,851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1,298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1,352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0,564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0,167</w:t>
            </w:r>
          </w:p>
        </w:tc>
      </w:tr>
      <w:tr>
        <w:trPr>
          <w:trHeight w:val="1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0,537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2,114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0,397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0,739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1,351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2,296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0,054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3,368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60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/1958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11,2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4,107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0,657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7,093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0,935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0,971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0,581</w:t>
            </w:r>
          </w:p>
        </w:tc>
      </w:tr>
      <w:tr>
        <w:trPr>
          <w:trHeight w:val="10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0,387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2,593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1,093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4,503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0,963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1,67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52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/1959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10,7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0,982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4,92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0,597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0,703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0,237</w:t>
            </w:r>
          </w:p>
        </w:tc>
      </w:tr>
      <w:tr>
        <w:trPr>
          <w:trHeight w:val="197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1,248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0,197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2,964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02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/1960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11,4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0,354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7,93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3,828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0,929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0,159</w:t>
            </w:r>
          </w:p>
        </w:tc>
      </w:tr>
      <w:tr>
        <w:trPr>
          <w:trHeight w:val="133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9,8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4,11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4,118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4,672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5,852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79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/1961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0,859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4,941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0,451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1,951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0,941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0,243</w:t>
            </w:r>
          </w:p>
        </w:tc>
      </w:tr>
      <w:tr>
        <w:trPr>
          <w:trHeight w:val="226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2,048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2,711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0,542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2,073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0,096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3,867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55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/1962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1,254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5,697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2,122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1,034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3,37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0,732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2,468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2,221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3,229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2,053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0,099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4,496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55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/1963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1,754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0,333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6,596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1,253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0,574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3,097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1,185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0,234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5,54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3,43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2,171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3,786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3,097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0,768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0,167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5,066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55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/1964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8,63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2,128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0,383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6,502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0,899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2,875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1,097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0,225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6,39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3,067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2,242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2,621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0,542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4,878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55" w:hRule="atLeast"/>
        </w:trPr>
        <w:tc>
          <w:tcPr>
            <w:tcW w:w="74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/1965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0,124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4,76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0,952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1,693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1,766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0,913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0,259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0,743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1,766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2,96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0,796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0,073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3,518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</w:tbl>
    <w:p>
      <w:pPr>
        <w:spacing w:after="0"/>
        <w:jc w:val="right"/>
        <w:rPr>
          <w:color w:val="FF0000"/>
          <w:szCs w:val="28"/>
        </w:rPr>
      </w:pPr>
    </w:p>
    <w:p>
      <w:pPr>
        <w:spacing w:after="0"/>
        <w:jc w:val="right"/>
        <w:rPr>
          <w:color w:val="FF0000"/>
          <w:szCs w:val="28"/>
        </w:rPr>
      </w:pPr>
    </w:p>
    <w:p>
      <w:pPr>
        <w:pBdr>
          <w:bottom w:val="single" w:color="auto" w:sz="4" w:space="1"/>
        </w:pBdr>
        <w:spacing w:after="0"/>
        <w:jc w:val="right"/>
        <w:rPr>
          <w:szCs w:val="28"/>
        </w:rPr>
      </w:pPr>
      <w:r>
        <w:rPr>
          <w:szCs w:val="28"/>
        </w:rPr>
        <w:t>Продолжение табл. 3.1</w:t>
      </w:r>
    </w:p>
    <w:tbl>
      <w:tblPr>
        <w:tblStyle w:val="3"/>
        <w:tblW w:w="17141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666"/>
        <w:gridCol w:w="580"/>
        <w:gridCol w:w="580"/>
        <w:gridCol w:w="689"/>
        <w:gridCol w:w="683"/>
        <w:gridCol w:w="683"/>
        <w:gridCol w:w="683"/>
        <w:gridCol w:w="683"/>
        <w:gridCol w:w="683"/>
        <w:gridCol w:w="683"/>
        <w:gridCol w:w="833"/>
        <w:gridCol w:w="683"/>
        <w:gridCol w:w="683"/>
        <w:gridCol w:w="683"/>
        <w:gridCol w:w="683"/>
        <w:gridCol w:w="683"/>
        <w:gridCol w:w="683"/>
        <w:gridCol w:w="683"/>
        <w:gridCol w:w="683"/>
        <w:gridCol w:w="687"/>
        <w:gridCol w:w="701"/>
        <w:gridCol w:w="699"/>
        <w:gridCol w:w="698"/>
        <w:gridCol w:w="699"/>
      </w:tblGrid>
      <w:tr>
        <w:trPr>
          <w:gridAfter w:val="4"/>
          <w:wAfter w:w="2748" w:type="dxa"/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11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20</w:t>
            </w:r>
          </w:p>
        </w:tc>
        <w:tc>
          <w:tcPr>
            <w:tcW w:w="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21</w:t>
            </w:r>
          </w:p>
        </w:tc>
      </w:tr>
      <w:tr>
        <w:trPr>
          <w:gridAfter w:val="4"/>
          <w:wAfter w:w="2748" w:type="dxa"/>
          <w:trHeight w:val="255" w:hRule="atLeast"/>
        </w:trPr>
        <w:tc>
          <w:tcPr>
            <w:tcW w:w="74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/1966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9,16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1,796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7,364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2,593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1,118</w:t>
            </w:r>
          </w:p>
        </w:tc>
        <w:tc>
          <w:tcPr>
            <w:tcW w:w="6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0,198</w:t>
            </w:r>
          </w:p>
        </w:tc>
      </w:tr>
      <w:tr>
        <w:trPr>
          <w:gridAfter w:val="4"/>
          <w:wAfter w:w="2748" w:type="dxa"/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4,036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2,745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3,328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0,532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3,087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5,633</w:t>
            </w:r>
          </w:p>
        </w:tc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gridAfter w:val="4"/>
          <w:wAfter w:w="2748" w:type="dxa"/>
          <w:trHeight w:val="167" w:hRule="atLeast"/>
        </w:trPr>
        <w:tc>
          <w:tcPr>
            <w:tcW w:w="7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/1967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6,71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0,306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1,275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0,242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5,425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1,031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0,532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2,258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2,385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0,976</w:t>
            </w:r>
          </w:p>
        </w:tc>
        <w:tc>
          <w:tcPr>
            <w:tcW w:w="68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0,235</w:t>
            </w:r>
          </w:p>
        </w:tc>
      </w:tr>
      <w:tr>
        <w:trPr>
          <w:gridAfter w:val="4"/>
          <w:wAfter w:w="2748" w:type="dxa"/>
          <w:trHeight w:val="71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2,385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2,54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0,127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4,16</w:t>
            </w:r>
          </w:p>
        </w:tc>
        <w:tc>
          <w:tcPr>
            <w:tcW w:w="6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gridAfter w:val="4"/>
          <w:wAfter w:w="2748" w:type="dxa"/>
          <w:trHeight w:val="118" w:hRule="atLeast"/>
        </w:trPr>
        <w:tc>
          <w:tcPr>
            <w:tcW w:w="74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/1968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9,3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0,357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7,067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0,632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2,953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1,065</w:t>
            </w:r>
          </w:p>
        </w:tc>
        <w:tc>
          <w:tcPr>
            <w:tcW w:w="6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0,189</w:t>
            </w:r>
          </w:p>
        </w:tc>
      </w:tr>
      <w:tr>
        <w:trPr>
          <w:gridAfter w:val="4"/>
          <w:wAfter w:w="2748" w:type="dxa"/>
          <w:trHeight w:val="163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4,467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2,953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2,6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2,611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3,565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5,641</w:t>
            </w:r>
          </w:p>
        </w:tc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gridAfter w:val="4"/>
          <w:wAfter w:w="2748" w:type="dxa"/>
          <w:trHeight w:val="210" w:hRule="atLeast"/>
        </w:trPr>
        <w:tc>
          <w:tcPr>
            <w:tcW w:w="74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/1969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16,7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3,633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0,654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13,07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2,352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1,764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4,488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4,806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2,197</w:t>
            </w:r>
          </w:p>
        </w:tc>
        <w:tc>
          <w:tcPr>
            <w:tcW w:w="6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0,226</w:t>
            </w:r>
          </w:p>
        </w:tc>
      </w:tr>
      <w:tr>
        <w:trPr>
          <w:gridAfter w:val="4"/>
          <w:wAfter w:w="2748" w:type="dxa"/>
          <w:trHeight w:val="113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10,5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0,654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6,865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4,806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6,202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2,043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0,743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0,318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9,714</w:t>
            </w:r>
          </w:p>
        </w:tc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gridAfter w:val="4"/>
          <w:wAfter w:w="2748" w:type="dxa"/>
          <w:trHeight w:val="128" w:hRule="atLeast"/>
        </w:trPr>
        <w:tc>
          <w:tcPr>
            <w:tcW w:w="7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/1970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0,627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0,308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1,508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0,241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6,292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1,007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0,539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0,797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2,182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2,309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0,952</w:t>
            </w:r>
          </w:p>
        </w:tc>
        <w:tc>
          <w:tcPr>
            <w:tcW w:w="68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0,198</w:t>
            </w:r>
          </w:p>
        </w:tc>
      </w:tr>
      <w:tr>
        <w:trPr>
          <w:gridAfter w:val="4"/>
          <w:wAfter w:w="2748" w:type="dxa"/>
          <w:trHeight w:val="189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3,39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2,309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0,464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2,593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0,127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4,811</w:t>
            </w:r>
          </w:p>
        </w:tc>
        <w:tc>
          <w:tcPr>
            <w:tcW w:w="6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gridAfter w:val="4"/>
          <w:wAfter w:w="2748" w:type="dxa"/>
          <w:trHeight w:val="234" w:hRule="atLeast"/>
        </w:trPr>
        <w:tc>
          <w:tcPr>
            <w:tcW w:w="74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/1971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0,077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7,02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1,141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1,891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1,943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1,093</w:t>
            </w:r>
          </w:p>
        </w:tc>
        <w:tc>
          <w:tcPr>
            <w:tcW w:w="6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0,186</w:t>
            </w:r>
          </w:p>
        </w:tc>
      </w:tr>
      <w:tr>
        <w:trPr>
          <w:gridAfter w:val="4"/>
          <w:wAfter w:w="2748" w:type="dxa"/>
          <w:trHeight w:val="12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1,943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5,04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0,837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1,657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0,052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5,876</w:t>
            </w:r>
          </w:p>
        </w:tc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gridAfter w:val="4"/>
          <w:wAfter w:w="2748" w:type="dxa"/>
          <w:trHeight w:val="171" w:hRule="atLeast"/>
        </w:trPr>
        <w:tc>
          <w:tcPr>
            <w:tcW w:w="74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/1972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1,294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7,95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1,843</w:t>
            </w:r>
          </w:p>
        </w:tc>
        <w:tc>
          <w:tcPr>
            <w:tcW w:w="6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0,285</w:t>
            </w:r>
          </w:p>
        </w:tc>
      </w:tr>
      <w:tr>
        <w:trPr>
          <w:gridAfter w:val="4"/>
          <w:wAfter w:w="2748" w:type="dxa"/>
          <w:trHeight w:val="216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3,107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5,55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1,332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1,054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0,106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6,477</w:t>
            </w:r>
          </w:p>
        </w:tc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gridAfter w:val="4"/>
          <w:wAfter w:w="2748" w:type="dxa"/>
          <w:trHeight w:val="106" w:hRule="atLeast"/>
        </w:trPr>
        <w:tc>
          <w:tcPr>
            <w:tcW w:w="74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/1973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0,085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7,982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1,357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0,353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2,715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1,328</w:t>
            </w:r>
          </w:p>
        </w:tc>
        <w:tc>
          <w:tcPr>
            <w:tcW w:w="6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0,195</w:t>
            </w:r>
          </w:p>
        </w:tc>
      </w:tr>
      <w:tr>
        <w:trPr>
          <w:gridAfter w:val="4"/>
          <w:wAfter w:w="2748" w:type="dxa"/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2,775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5,58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0,853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6,807</w:t>
            </w:r>
          </w:p>
        </w:tc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73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/1974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0,233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0,396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4,524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0,258</w:t>
            </w:r>
          </w:p>
        </w:tc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87" w:type="dxa"/>
            <w:vAlign w:val="bottom"/>
          </w:tcPr>
          <w:p>
            <w:pPr>
              <w:spacing w:line="259" w:lineRule="auto"/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1,523</w:t>
            </w:r>
          </w:p>
        </w:tc>
        <w:tc>
          <w:tcPr>
            <w:tcW w:w="0" w:type="auto"/>
            <w:vAlign w:val="bottom"/>
          </w:tcPr>
          <w:p>
            <w:pPr>
              <w:spacing w:line="259" w:lineRule="auto"/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1,585</w:t>
            </w:r>
          </w:p>
        </w:tc>
        <w:tc>
          <w:tcPr>
            <w:tcW w:w="0" w:type="auto"/>
            <w:vAlign w:val="bottom"/>
          </w:tcPr>
          <w:p>
            <w:pPr>
              <w:spacing w:line="259" w:lineRule="auto"/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1,043</w:t>
            </w:r>
          </w:p>
        </w:tc>
        <w:tc>
          <w:tcPr>
            <w:tcW w:w="0" w:type="auto"/>
            <w:vAlign w:val="bottom"/>
          </w:tcPr>
          <w:p>
            <w:pPr>
              <w:spacing w:line="259" w:lineRule="auto"/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0,358</w:t>
            </w:r>
          </w:p>
        </w:tc>
      </w:tr>
      <w:tr>
        <w:trPr>
          <w:gridAfter w:val="4"/>
          <w:wAfter w:w="2748" w:type="dxa"/>
          <w:trHeight w:val="120" w:hRule="atLeast"/>
        </w:trPr>
        <w:tc>
          <w:tcPr>
            <w:tcW w:w="74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/1975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0,466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0,135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5,134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1,494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1,395</w:t>
            </w:r>
          </w:p>
        </w:tc>
        <w:tc>
          <w:tcPr>
            <w:tcW w:w="6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0,347</w:t>
            </w:r>
          </w:p>
        </w:tc>
      </w:tr>
      <w:tr>
        <w:trPr>
          <w:gridAfter w:val="4"/>
          <w:wAfter w:w="2748" w:type="dxa"/>
          <w:trHeight w:val="166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1,595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3,93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0,101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4,017</w:t>
            </w:r>
          </w:p>
        </w:tc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gridAfter w:val="4"/>
          <w:wAfter w:w="2748" w:type="dxa"/>
          <w:trHeight w:val="211" w:hRule="atLeast"/>
        </w:trPr>
        <w:tc>
          <w:tcPr>
            <w:tcW w:w="74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/1976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5,856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2,893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1,457</w:t>
            </w:r>
          </w:p>
        </w:tc>
        <w:tc>
          <w:tcPr>
            <w:tcW w:w="6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0,314</w:t>
            </w:r>
          </w:p>
        </w:tc>
      </w:tr>
      <w:tr>
        <w:trPr>
          <w:gridAfter w:val="4"/>
          <w:wAfter w:w="2748" w:type="dxa"/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3,37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3,024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3,432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0,131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4,638</w:t>
            </w:r>
          </w:p>
        </w:tc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gridAfter w:val="4"/>
          <w:wAfter w:w="2748" w:type="dxa"/>
          <w:trHeight w:val="255" w:hRule="atLeast"/>
        </w:trPr>
        <w:tc>
          <w:tcPr>
            <w:tcW w:w="74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/1977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0,109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6,083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1,277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2,864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2,941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1,243</w:t>
            </w:r>
          </w:p>
        </w:tc>
        <w:tc>
          <w:tcPr>
            <w:tcW w:w="6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0,244</w:t>
            </w:r>
          </w:p>
        </w:tc>
      </w:tr>
      <w:tr>
        <w:trPr>
          <w:gridAfter w:val="4"/>
          <w:wAfter w:w="2748" w:type="dxa"/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2,263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2,941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3,82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1,897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0,077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5,099</w:t>
            </w:r>
          </w:p>
        </w:tc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gridAfter w:val="4"/>
          <w:wAfter w:w="2748" w:type="dxa"/>
          <w:trHeight w:val="255" w:hRule="atLeast"/>
        </w:trPr>
        <w:tc>
          <w:tcPr>
            <w:tcW w:w="74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/1978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0,405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6,44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1,164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3,152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3,355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1,392</w:t>
            </w:r>
          </w:p>
        </w:tc>
        <w:tc>
          <w:tcPr>
            <w:tcW w:w="6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0,287</w:t>
            </w:r>
          </w:p>
        </w:tc>
      </w:tr>
      <w:tr>
        <w:trPr>
          <w:gridAfter w:val="4"/>
          <w:wAfter w:w="2748" w:type="dxa"/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3,592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3,355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2,848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0,754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0,203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4,851</w:t>
            </w:r>
          </w:p>
        </w:tc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gridAfter w:val="4"/>
          <w:wAfter w:w="2748" w:type="dxa"/>
          <w:trHeight w:val="255" w:hRule="atLeast"/>
        </w:trPr>
        <w:tc>
          <w:tcPr>
            <w:tcW w:w="74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/1979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11,31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8,54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4,265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4,544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1,524</w:t>
            </w:r>
          </w:p>
        </w:tc>
        <w:tc>
          <w:tcPr>
            <w:tcW w:w="6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0,236</w:t>
            </w:r>
          </w:p>
        </w:tc>
      </w:tr>
      <w:tr>
        <w:trPr>
          <w:gridAfter w:val="4"/>
          <w:wAfter w:w="2748" w:type="dxa"/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4,544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2,799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4,41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0,279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6,466</w:t>
            </w:r>
          </w:p>
        </w:tc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gridAfter w:val="4"/>
          <w:wAfter w:w="2748" w:type="dxa"/>
          <w:trHeight w:val="255" w:hRule="atLeast"/>
        </w:trPr>
        <w:tc>
          <w:tcPr>
            <w:tcW w:w="74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/1980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1,599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0,352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6,563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1,356</w:t>
            </w:r>
          </w:p>
        </w:tc>
        <w:tc>
          <w:tcPr>
            <w:tcW w:w="6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0,274</w:t>
            </w:r>
          </w:p>
        </w:tc>
      </w:tr>
      <w:tr>
        <w:trPr>
          <w:gridAfter w:val="4"/>
          <w:wAfter w:w="2748" w:type="dxa"/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4,87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3,271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2,908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3,292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0,753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4,944</w:t>
            </w:r>
          </w:p>
        </w:tc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gridAfter w:val="4"/>
          <w:wAfter w:w="2748" w:type="dxa"/>
          <w:trHeight w:val="255" w:hRule="atLeast"/>
        </w:trPr>
        <w:tc>
          <w:tcPr>
            <w:tcW w:w="74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/1981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1,039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6,411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2,902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1,177</w:t>
            </w:r>
          </w:p>
        </w:tc>
        <w:tc>
          <w:tcPr>
            <w:tcW w:w="6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0,225</w:t>
            </w:r>
          </w:p>
        </w:tc>
      </w:tr>
      <w:tr>
        <w:trPr>
          <w:gridAfter w:val="4"/>
          <w:wAfter w:w="2748" w:type="dxa"/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3,002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3,523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2,359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5,242</w:t>
            </w:r>
          </w:p>
        </w:tc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gridAfter w:val="4"/>
          <w:wAfter w:w="2748" w:type="dxa"/>
          <w:trHeight w:val="45" w:hRule="atLeast"/>
        </w:trPr>
        <w:tc>
          <w:tcPr>
            <w:tcW w:w="74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/1982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0,091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5,375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2,706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1,05</w:t>
            </w:r>
          </w:p>
        </w:tc>
        <w:tc>
          <w:tcPr>
            <w:tcW w:w="6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</w:tr>
      <w:tr>
        <w:trPr>
          <w:gridAfter w:val="4"/>
          <w:wAfter w:w="2748" w:type="dxa"/>
          <w:trHeight w:val="189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2,094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2,769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3,281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2,576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1,777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0,063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4,568</w:t>
            </w:r>
          </w:p>
        </w:tc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</w:tbl>
    <w:p>
      <w:pPr>
        <w:spacing w:after="0"/>
        <w:jc w:val="right"/>
        <w:rPr>
          <w:szCs w:val="28"/>
        </w:rPr>
      </w:pPr>
      <w:r>
        <w:rPr>
          <w:szCs w:val="28"/>
        </w:rPr>
        <w:t>Продолжение табл. 3.1</w:t>
      </w:r>
    </w:p>
    <w:tbl>
      <w:tblPr>
        <w:tblStyle w:val="3"/>
        <w:tblW w:w="14393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668"/>
        <w:gridCol w:w="578"/>
        <w:gridCol w:w="680"/>
        <w:gridCol w:w="680"/>
        <w:gridCol w:w="680"/>
        <w:gridCol w:w="680"/>
        <w:gridCol w:w="680"/>
        <w:gridCol w:w="680"/>
        <w:gridCol w:w="680"/>
        <w:gridCol w:w="680"/>
        <w:gridCol w:w="83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rPr>
          <w:trHeight w:val="18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</w:t>
            </w:r>
          </w:p>
        </w:tc>
        <w:tc>
          <w:tcPr>
            <w:tcW w:w="6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11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21</w:t>
            </w:r>
          </w:p>
        </w:tc>
      </w:tr>
      <w:tr>
        <w:trPr>
          <w:trHeight w:val="255" w:hRule="atLeast"/>
        </w:trPr>
        <w:tc>
          <w:tcPr>
            <w:tcW w:w="74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/1983</w:t>
            </w: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0,072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5,089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1,984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0,989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0,231</w:t>
            </w:r>
          </w:p>
        </w:tc>
      </w:tr>
      <w:tr>
        <w:trPr>
          <w:trHeight w:val="83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2,106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2,034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3,5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1,341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4,284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02" w:hRule="atLeast"/>
        </w:trPr>
        <w:tc>
          <w:tcPr>
            <w:tcW w:w="74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/1984</w:t>
            </w:r>
          </w:p>
        </w:tc>
        <w:tc>
          <w:tcPr>
            <w:tcW w:w="6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6,55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0,149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0,392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0,071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1,306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6,158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1,047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0,291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1,474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2,87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2,919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1,029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0,192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2,63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0,851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2,238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2,919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3,92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2,788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1,136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1,947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0,049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5,364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38" w:hRule="atLeast"/>
        </w:trPr>
        <w:tc>
          <w:tcPr>
            <w:tcW w:w="74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/1985</w:t>
            </w:r>
          </w:p>
        </w:tc>
        <w:tc>
          <w:tcPr>
            <w:tcW w:w="6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7,78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0,131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1,131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7,052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1,269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0,441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0,494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1,312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3,43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3,519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1,237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0,209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3,84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3,65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2,61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3,519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3,942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0,709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2,773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0,951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2,615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0,089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5,93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34" w:hRule="atLeast"/>
        </w:trPr>
        <w:tc>
          <w:tcPr>
            <w:tcW w:w="74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/1986</w:t>
            </w: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0,077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7,02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1,141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1,891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1,943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1,093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0,186</w:t>
            </w:r>
          </w:p>
        </w:tc>
      </w:tr>
      <w:tr>
        <w:trPr>
          <w:trHeight w:val="12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1,943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5,04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0,837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1,657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0,052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5,876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71" w:hRule="atLeast"/>
        </w:trPr>
        <w:tc>
          <w:tcPr>
            <w:tcW w:w="74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/1987</w:t>
            </w: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1,294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7,95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1,843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0,285</w:t>
            </w:r>
          </w:p>
        </w:tc>
      </w:tr>
      <w:tr>
        <w:trPr>
          <w:trHeight w:val="216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3,107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5,55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1,332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1,054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0,106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6,477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06" w:hRule="atLeast"/>
        </w:trPr>
        <w:tc>
          <w:tcPr>
            <w:tcW w:w="74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/1988</w:t>
            </w: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0,085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7,982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1,357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0,353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2,715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1,328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0,195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2,775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5,58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0,853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6,807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84" w:hRule="atLeast"/>
        </w:trPr>
        <w:tc>
          <w:tcPr>
            <w:tcW w:w="74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/1989</w:t>
            </w: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0,396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0,095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4,524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1,523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1,043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0,358</w:t>
            </w:r>
          </w:p>
        </w:tc>
      </w:tr>
      <w:tr>
        <w:trPr>
          <w:trHeight w:val="73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1,585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3,22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0,773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0,839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0,062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2,913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20" w:hRule="atLeast"/>
        </w:trPr>
        <w:tc>
          <w:tcPr>
            <w:tcW w:w="74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/1990</w:t>
            </w: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0,466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0,135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5,134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1,494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1,395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0,347</w:t>
            </w:r>
          </w:p>
        </w:tc>
      </w:tr>
      <w:tr>
        <w:trPr>
          <w:trHeight w:val="166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1,595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3,93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0,101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4,017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11" w:hRule="atLeast"/>
        </w:trPr>
        <w:tc>
          <w:tcPr>
            <w:tcW w:w="74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/1991</w:t>
            </w: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5,856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2,893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1,457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0,314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3,37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3,024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3,432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0,131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4,638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55" w:hRule="atLeast"/>
        </w:trPr>
        <w:tc>
          <w:tcPr>
            <w:tcW w:w="74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/1992</w:t>
            </w: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0,109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6,083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1,277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2,864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2,941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1,243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0,244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2,263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2,941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3,82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0,838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1,897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0,077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5,099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55" w:hRule="atLeast"/>
        </w:trPr>
        <w:tc>
          <w:tcPr>
            <w:tcW w:w="74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/1993</w:t>
            </w: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0,405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6,44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1,164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3,152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3,355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1,392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0,287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3,592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3,355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2,848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0,754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0,203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4,851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55" w:hRule="atLeast"/>
        </w:trPr>
        <w:tc>
          <w:tcPr>
            <w:tcW w:w="74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/1994</w:t>
            </w: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11,31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8,54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1,623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4,265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4,544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1,524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0,236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2,358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4,544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2,799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4,41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0,279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6,466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55" w:hRule="atLeast"/>
        </w:trPr>
        <w:tc>
          <w:tcPr>
            <w:tcW w:w="74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/1995</w:t>
            </w: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1,599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0,352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6,563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1,356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0,274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4,87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3,25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3,271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2,908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3,292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0,753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4,944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55" w:hRule="atLeast"/>
        </w:trPr>
        <w:tc>
          <w:tcPr>
            <w:tcW w:w="74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/1996</w:t>
            </w: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1,039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6,411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2,902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1,177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0,225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3,002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3,523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2,359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5,242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45" w:hRule="atLeast"/>
        </w:trPr>
        <w:tc>
          <w:tcPr>
            <w:tcW w:w="74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/1997</w:t>
            </w: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0,091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5,375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2,706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</w:tr>
      <w:tr>
        <w:trPr>
          <w:trHeight w:val="189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2,094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2,769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3,281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2,576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1,777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0,063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4,568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55" w:hRule="atLeast"/>
        </w:trPr>
        <w:tc>
          <w:tcPr>
            <w:tcW w:w="74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/1998</w:t>
            </w: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0,072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5,089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1,984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0,989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0,231</w:t>
            </w:r>
          </w:p>
        </w:tc>
      </w:tr>
      <w:tr>
        <w:trPr>
          <w:trHeight w:val="83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2,106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2,034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3,5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1,341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4,284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02" w:hRule="atLeast"/>
        </w:trPr>
        <w:tc>
          <w:tcPr>
            <w:tcW w:w="74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/1999</w:t>
            </w:r>
          </w:p>
        </w:tc>
        <w:tc>
          <w:tcPr>
            <w:tcW w:w="6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6,55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0,149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0,392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0,071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1,306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6,158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1,047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0,291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1,474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2,87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2,919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1,029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0,192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2,63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0,851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2,238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2,919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3,92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2,788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1,136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1,947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0,049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5,364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</w:tbl>
    <w:p>
      <w:pPr>
        <w:spacing w:after="0"/>
        <w:jc w:val="right"/>
        <w:rPr>
          <w:szCs w:val="28"/>
        </w:rPr>
      </w:pPr>
      <w:r>
        <w:rPr>
          <w:szCs w:val="28"/>
        </w:rPr>
        <w:t>Продолжение табл. 3.1</w:t>
      </w:r>
    </w:p>
    <w:tbl>
      <w:tblPr>
        <w:tblStyle w:val="3"/>
        <w:tblW w:w="14393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661"/>
        <w:gridCol w:w="582"/>
        <w:gridCol w:w="686"/>
        <w:gridCol w:w="686"/>
        <w:gridCol w:w="582"/>
        <w:gridCol w:w="686"/>
        <w:gridCol w:w="686"/>
        <w:gridCol w:w="686"/>
        <w:gridCol w:w="687"/>
        <w:gridCol w:w="687"/>
        <w:gridCol w:w="833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</w:t>
            </w:r>
          </w:p>
        </w:tc>
        <w:tc>
          <w:tcPr>
            <w:tcW w:w="6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11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21</w:t>
            </w:r>
          </w:p>
        </w:tc>
      </w:tr>
      <w:tr>
        <w:trPr>
          <w:trHeight w:val="138" w:hRule="atLeast"/>
        </w:trPr>
        <w:tc>
          <w:tcPr>
            <w:tcW w:w="74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/2000</w:t>
            </w:r>
          </w:p>
        </w:tc>
        <w:tc>
          <w:tcPr>
            <w:tcW w:w="6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7,78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0,131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1,131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7,052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1,269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0,441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0,494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1,312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3,43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3,519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1,237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0,209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3,84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3,65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2,61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3,519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3,942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0,709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2,773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0,951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2,615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0,089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5,93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55" w:hRule="atLeast"/>
        </w:trPr>
        <w:tc>
          <w:tcPr>
            <w:tcW w:w="74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/2001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1,039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6,411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2,902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1,177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0,225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3,002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3,523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2,465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2,359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5,242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45" w:hRule="atLeast"/>
        </w:trPr>
        <w:tc>
          <w:tcPr>
            <w:tcW w:w="74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/2002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0,091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5,375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2,706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</w:t>
            </w:r>
          </w:p>
        </w:tc>
      </w:tr>
      <w:tr>
        <w:trPr>
          <w:trHeight w:val="189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2,094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2,769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3,281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2,576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1,777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0,063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4,568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55" w:hRule="atLeast"/>
        </w:trPr>
        <w:tc>
          <w:tcPr>
            <w:tcW w:w="74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/2003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0,072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5,089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1,984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0,989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0,231</w:t>
            </w:r>
          </w:p>
        </w:tc>
      </w:tr>
      <w:tr>
        <w:trPr>
          <w:trHeight w:val="83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2,106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1,589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2,034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3,5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2,006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1,341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4,284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02" w:hRule="atLeast"/>
        </w:trPr>
        <w:tc>
          <w:tcPr>
            <w:tcW w:w="74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/2004</w:t>
            </w:r>
          </w:p>
        </w:tc>
        <w:tc>
          <w:tcPr>
            <w:tcW w:w="6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6,55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0,149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0,392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0,071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1,306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6,158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1,047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0,363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0,291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1,474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2,87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2,919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1,029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0,192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2,63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0,851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2,238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2,919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3,92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0,666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2,788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1,136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1,947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0,049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5,364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138" w:hRule="atLeast"/>
        </w:trPr>
        <w:tc>
          <w:tcPr>
            <w:tcW w:w="74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/2005</w:t>
            </w:r>
          </w:p>
        </w:tc>
        <w:tc>
          <w:tcPr>
            <w:tcW w:w="6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7,78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0,728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0,131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1,131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7,052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1,269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0,441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0,494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1,312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3,43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3,519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1,237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0,209</w:t>
            </w:r>
          </w:p>
        </w:tc>
      </w:tr>
      <w:tr>
        <w:trPr>
          <w:trHeight w:val="255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6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3,84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3,65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2,61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0,77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3,11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3,519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3,942</w:t>
            </w:r>
          </w:p>
        </w:tc>
        <w:tc>
          <w:tcPr>
            <w:tcW w:w="8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0,709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2,773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0,951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0,841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2,615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0,089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5,93</w:t>
            </w: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>
        <w:trPr>
          <w:trHeight w:val="270" w:hRule="atLeast"/>
        </w:trPr>
        <w:tc>
          <w:tcPr>
            <w:tcW w:w="748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/2006</w:t>
            </w:r>
          </w:p>
        </w:tc>
        <w:tc>
          <w:tcPr>
            <w:tcW w:w="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7,24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1,37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0,829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0,158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1,039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6,411</w:t>
            </w:r>
          </w:p>
        </w:tc>
        <w:tc>
          <w:tcPr>
            <w:tcW w:w="8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0,183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0,529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2,902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3,002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1,177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spacing w:after="0" w:line="256" w:lineRule="auto"/>
              <w:jc w:val="center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  <w:t>0,225</w:t>
            </w:r>
          </w:p>
        </w:tc>
      </w:tr>
      <w:t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eastAsia="Times New Roman" w:cs="Times New Roman"/>
                <w:bCs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vAlign w:val="center"/>
          </w:tcPr>
          <w:p>
            <w:pPr>
              <w:spacing w:after="0" w:line="256" w:lineRule="auto"/>
              <w:rPr>
                <w:rFonts w:cs="Times New Roman"/>
                <w:bCs/>
                <w:sz w:val="20"/>
                <w:szCs w:val="20"/>
                <w:lang w:eastAsia="ru-RU"/>
              </w:rPr>
            </w:pPr>
          </w:p>
        </w:tc>
      </w:tr>
    </w:tbl>
    <w:p>
      <w:pPr>
        <w:widowControl w:val="0"/>
        <w:spacing w:after="0" w:line="360" w:lineRule="auto"/>
        <w:ind w:firstLine="720"/>
        <w:jc w:val="both"/>
        <w:rPr>
          <w:szCs w:val="28"/>
        </w:rPr>
      </w:pPr>
    </w:p>
    <w:p>
      <w:pPr>
        <w:widowControl w:val="0"/>
        <w:spacing w:after="0" w:line="360" w:lineRule="auto"/>
        <w:ind w:firstLine="720"/>
        <w:jc w:val="both"/>
        <w:rPr>
          <w:szCs w:val="28"/>
        </w:rPr>
      </w:pPr>
    </w:p>
    <w:p>
      <w:pPr>
        <w:widowControl w:val="0"/>
        <w:spacing w:after="0" w:line="360" w:lineRule="auto"/>
        <w:ind w:firstLine="720"/>
        <w:jc w:val="both"/>
        <w:rPr>
          <w:szCs w:val="28"/>
        </w:rPr>
      </w:pPr>
    </w:p>
    <w:p>
      <w:pPr>
        <w:spacing w:after="0"/>
        <w:ind w:firstLine="720"/>
        <w:jc w:val="center"/>
        <w:rPr>
          <w:sz w:val="24"/>
          <w:szCs w:val="20"/>
        </w:rPr>
      </w:pPr>
    </w:p>
    <w:p>
      <w:pPr>
        <w:spacing w:after="0"/>
        <w:ind w:firstLine="720"/>
        <w:sectPr>
          <w:type w:val="nextColumn"/>
          <w:pgSz w:w="16838" w:h="11906" w:orient="landscape"/>
          <w:pgMar w:top="1134" w:right="851" w:bottom="1134" w:left="1701" w:header="709" w:footer="709" w:gutter="0"/>
          <w:cols w:space="708" w:num="1"/>
          <w:docGrid w:linePitch="381" w:charSpace="0"/>
        </w:sectPr>
      </w:pPr>
    </w:p>
    <w:p>
      <w:pPr>
        <w:spacing w:after="0"/>
        <w:ind w:firstLine="720"/>
        <w:jc w:val="right"/>
        <w:rPr>
          <w:rFonts w:eastAsia="Times New Roman" w:cs="Times New Roman"/>
          <w:sz w:val="24"/>
          <w:szCs w:val="24"/>
          <w:lang w:eastAsia="ru-RU"/>
        </w:rPr>
      </w:pPr>
    </w:p>
    <w:sectPr>
      <w:type w:val="nextColumn"/>
      <w:pgSz w:w="11906" w:h="16838"/>
      <w:pgMar w:top="1134" w:right="851" w:bottom="1134" w:left="1701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SimHei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Cambria Math">
    <w:panose1 w:val="02040503050406030204"/>
    <w:charset w:val="01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swiss"/>
    <w:pitch w:val="fixed"/>
    <w:sig w:usb0="00000000" w:usb1="00000000" w:usb2="00000000" w:usb3="00000000" w:csb0="00000000" w:csb1="00000000"/>
  </w:font>
  <w:font w:name="+mn-c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+mn-ea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+Bod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9698710"/>
      <w:docPartObj>
        <w:docPartGallery w:val="autotext"/>
      </w:docPartObj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D4BA3"/>
    <w:multiLevelType w:val="singleLevel"/>
    <w:tmpl w:val="DDFD4BA3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ilola">
    <w15:presenceInfo w15:providerId="None" w15:userId="zilo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mirrorMargins w:val="1"/>
  <w:trackRevisions w:val="1"/>
  <w:documentProtection w:enforcement="0"/>
  <w:defaultTabStop w:val="708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88"/>
    <w:rsid w:val="000020CA"/>
    <w:rsid w:val="00002AA3"/>
    <w:rsid w:val="000069EE"/>
    <w:rsid w:val="00007753"/>
    <w:rsid w:val="00007CEE"/>
    <w:rsid w:val="00012680"/>
    <w:rsid w:val="0001374A"/>
    <w:rsid w:val="00013856"/>
    <w:rsid w:val="00017155"/>
    <w:rsid w:val="00020E0C"/>
    <w:rsid w:val="000222BC"/>
    <w:rsid w:val="00024914"/>
    <w:rsid w:val="000272A5"/>
    <w:rsid w:val="00027350"/>
    <w:rsid w:val="0003423B"/>
    <w:rsid w:val="00034FEF"/>
    <w:rsid w:val="000626F0"/>
    <w:rsid w:val="00062BD0"/>
    <w:rsid w:val="00063B91"/>
    <w:rsid w:val="00066484"/>
    <w:rsid w:val="00072B3E"/>
    <w:rsid w:val="000738C1"/>
    <w:rsid w:val="00075E06"/>
    <w:rsid w:val="000809DF"/>
    <w:rsid w:val="00096539"/>
    <w:rsid w:val="00096CF1"/>
    <w:rsid w:val="000A3A0F"/>
    <w:rsid w:val="000A4B42"/>
    <w:rsid w:val="000A6CAA"/>
    <w:rsid w:val="000C0591"/>
    <w:rsid w:val="000C2CD9"/>
    <w:rsid w:val="000C3816"/>
    <w:rsid w:val="000C475F"/>
    <w:rsid w:val="000C5331"/>
    <w:rsid w:val="000D06EF"/>
    <w:rsid w:val="000D4B92"/>
    <w:rsid w:val="000D4DEE"/>
    <w:rsid w:val="000D633D"/>
    <w:rsid w:val="000E3D1C"/>
    <w:rsid w:val="000E4057"/>
    <w:rsid w:val="000F602E"/>
    <w:rsid w:val="00100061"/>
    <w:rsid w:val="0010015A"/>
    <w:rsid w:val="001176B2"/>
    <w:rsid w:val="001218BB"/>
    <w:rsid w:val="00121AC3"/>
    <w:rsid w:val="00122106"/>
    <w:rsid w:val="00124D4A"/>
    <w:rsid w:val="00125D96"/>
    <w:rsid w:val="001326C3"/>
    <w:rsid w:val="00133A49"/>
    <w:rsid w:val="00134031"/>
    <w:rsid w:val="001354FB"/>
    <w:rsid w:val="001366F8"/>
    <w:rsid w:val="00136BB2"/>
    <w:rsid w:val="00137DEB"/>
    <w:rsid w:val="00142ADE"/>
    <w:rsid w:val="001459AD"/>
    <w:rsid w:val="00147739"/>
    <w:rsid w:val="00153647"/>
    <w:rsid w:val="00156013"/>
    <w:rsid w:val="0016283D"/>
    <w:rsid w:val="0016452C"/>
    <w:rsid w:val="001708B5"/>
    <w:rsid w:val="00170F85"/>
    <w:rsid w:val="00172332"/>
    <w:rsid w:val="00180DF5"/>
    <w:rsid w:val="00187902"/>
    <w:rsid w:val="00187B3D"/>
    <w:rsid w:val="00190ECF"/>
    <w:rsid w:val="001B54E1"/>
    <w:rsid w:val="001D010C"/>
    <w:rsid w:val="001D18A9"/>
    <w:rsid w:val="001D467A"/>
    <w:rsid w:val="001D6072"/>
    <w:rsid w:val="001E2CA3"/>
    <w:rsid w:val="001F1E12"/>
    <w:rsid w:val="001F2C9A"/>
    <w:rsid w:val="001F55C5"/>
    <w:rsid w:val="001F6140"/>
    <w:rsid w:val="00225154"/>
    <w:rsid w:val="0023174F"/>
    <w:rsid w:val="0023365E"/>
    <w:rsid w:val="00235B24"/>
    <w:rsid w:val="00244F26"/>
    <w:rsid w:val="002503DF"/>
    <w:rsid w:val="002519DB"/>
    <w:rsid w:val="002617D0"/>
    <w:rsid w:val="00266BD9"/>
    <w:rsid w:val="00267E2D"/>
    <w:rsid w:val="002712AD"/>
    <w:rsid w:val="00274903"/>
    <w:rsid w:val="00283F14"/>
    <w:rsid w:val="00285B68"/>
    <w:rsid w:val="00290C5D"/>
    <w:rsid w:val="0029116D"/>
    <w:rsid w:val="00297F7D"/>
    <w:rsid w:val="002A10DF"/>
    <w:rsid w:val="002B20F3"/>
    <w:rsid w:val="002C55B4"/>
    <w:rsid w:val="002D01A0"/>
    <w:rsid w:val="002D0B3C"/>
    <w:rsid w:val="002D4C8E"/>
    <w:rsid w:val="002D6EC1"/>
    <w:rsid w:val="002E07E0"/>
    <w:rsid w:val="002E1039"/>
    <w:rsid w:val="002E1350"/>
    <w:rsid w:val="002E2C10"/>
    <w:rsid w:val="002F520B"/>
    <w:rsid w:val="002F5646"/>
    <w:rsid w:val="002F5DC4"/>
    <w:rsid w:val="002F6C3E"/>
    <w:rsid w:val="002F7FED"/>
    <w:rsid w:val="00300DEA"/>
    <w:rsid w:val="00315D5E"/>
    <w:rsid w:val="0032015B"/>
    <w:rsid w:val="00323C5E"/>
    <w:rsid w:val="00326917"/>
    <w:rsid w:val="0032708E"/>
    <w:rsid w:val="00334B20"/>
    <w:rsid w:val="00341B98"/>
    <w:rsid w:val="0034557C"/>
    <w:rsid w:val="00355486"/>
    <w:rsid w:val="00365491"/>
    <w:rsid w:val="00370846"/>
    <w:rsid w:val="0037397D"/>
    <w:rsid w:val="00377BE3"/>
    <w:rsid w:val="00377F63"/>
    <w:rsid w:val="00380408"/>
    <w:rsid w:val="00381902"/>
    <w:rsid w:val="00383235"/>
    <w:rsid w:val="0039278F"/>
    <w:rsid w:val="00395ABA"/>
    <w:rsid w:val="003A29AF"/>
    <w:rsid w:val="003A72DA"/>
    <w:rsid w:val="003B52C6"/>
    <w:rsid w:val="003B63F1"/>
    <w:rsid w:val="003C0D9C"/>
    <w:rsid w:val="003C174B"/>
    <w:rsid w:val="003C4D32"/>
    <w:rsid w:val="003D2475"/>
    <w:rsid w:val="003D7DE1"/>
    <w:rsid w:val="003E08E0"/>
    <w:rsid w:val="003E25A6"/>
    <w:rsid w:val="003E25BA"/>
    <w:rsid w:val="003E5642"/>
    <w:rsid w:val="003F4F4B"/>
    <w:rsid w:val="00401267"/>
    <w:rsid w:val="00405A1C"/>
    <w:rsid w:val="00410C67"/>
    <w:rsid w:val="004268AA"/>
    <w:rsid w:val="00427730"/>
    <w:rsid w:val="00431C85"/>
    <w:rsid w:val="004320EE"/>
    <w:rsid w:val="00434BFA"/>
    <w:rsid w:val="00440D42"/>
    <w:rsid w:val="00443C69"/>
    <w:rsid w:val="0045216F"/>
    <w:rsid w:val="0045605F"/>
    <w:rsid w:val="0045669F"/>
    <w:rsid w:val="00465C61"/>
    <w:rsid w:val="00465E2B"/>
    <w:rsid w:val="00466819"/>
    <w:rsid w:val="004702CF"/>
    <w:rsid w:val="00471096"/>
    <w:rsid w:val="004720CB"/>
    <w:rsid w:val="00472228"/>
    <w:rsid w:val="0047365E"/>
    <w:rsid w:val="004743D1"/>
    <w:rsid w:val="0047488B"/>
    <w:rsid w:val="00487933"/>
    <w:rsid w:val="00492D35"/>
    <w:rsid w:val="0049716D"/>
    <w:rsid w:val="00497AFF"/>
    <w:rsid w:val="004A0079"/>
    <w:rsid w:val="004A4006"/>
    <w:rsid w:val="004B2116"/>
    <w:rsid w:val="004B57F3"/>
    <w:rsid w:val="004B62DA"/>
    <w:rsid w:val="004B7393"/>
    <w:rsid w:val="004D4DBD"/>
    <w:rsid w:val="004E07B1"/>
    <w:rsid w:val="004E0B02"/>
    <w:rsid w:val="004E5116"/>
    <w:rsid w:val="004E57F7"/>
    <w:rsid w:val="00503CA8"/>
    <w:rsid w:val="0050564E"/>
    <w:rsid w:val="0051154C"/>
    <w:rsid w:val="00520F2E"/>
    <w:rsid w:val="005261C5"/>
    <w:rsid w:val="00532407"/>
    <w:rsid w:val="00533D4B"/>
    <w:rsid w:val="00536431"/>
    <w:rsid w:val="005404A2"/>
    <w:rsid w:val="00542B7E"/>
    <w:rsid w:val="00545270"/>
    <w:rsid w:val="005706F7"/>
    <w:rsid w:val="005708DA"/>
    <w:rsid w:val="00575A11"/>
    <w:rsid w:val="00576D7F"/>
    <w:rsid w:val="005858E2"/>
    <w:rsid w:val="00587E1B"/>
    <w:rsid w:val="005902EB"/>
    <w:rsid w:val="005A183F"/>
    <w:rsid w:val="005A2E24"/>
    <w:rsid w:val="005A706D"/>
    <w:rsid w:val="005A7B6A"/>
    <w:rsid w:val="005B0741"/>
    <w:rsid w:val="005B1484"/>
    <w:rsid w:val="005B433F"/>
    <w:rsid w:val="005B552D"/>
    <w:rsid w:val="005C1E21"/>
    <w:rsid w:val="005C2534"/>
    <w:rsid w:val="005C32A9"/>
    <w:rsid w:val="005C5784"/>
    <w:rsid w:val="005D4980"/>
    <w:rsid w:val="005E5D04"/>
    <w:rsid w:val="005E5D96"/>
    <w:rsid w:val="005F1FF8"/>
    <w:rsid w:val="00613ADC"/>
    <w:rsid w:val="00616A62"/>
    <w:rsid w:val="00617BE8"/>
    <w:rsid w:val="0063122E"/>
    <w:rsid w:val="00634DC9"/>
    <w:rsid w:val="00642248"/>
    <w:rsid w:val="00644431"/>
    <w:rsid w:val="00647A14"/>
    <w:rsid w:val="006504EC"/>
    <w:rsid w:val="00651AF1"/>
    <w:rsid w:val="00657658"/>
    <w:rsid w:val="00671178"/>
    <w:rsid w:val="0068026F"/>
    <w:rsid w:val="006813F8"/>
    <w:rsid w:val="00681687"/>
    <w:rsid w:val="00682815"/>
    <w:rsid w:val="0068651E"/>
    <w:rsid w:val="00691781"/>
    <w:rsid w:val="00691C06"/>
    <w:rsid w:val="0069459C"/>
    <w:rsid w:val="00696640"/>
    <w:rsid w:val="0069684F"/>
    <w:rsid w:val="00697347"/>
    <w:rsid w:val="006A2174"/>
    <w:rsid w:val="006B40F2"/>
    <w:rsid w:val="006B5C5B"/>
    <w:rsid w:val="006D052E"/>
    <w:rsid w:val="006D7D20"/>
    <w:rsid w:val="006E188C"/>
    <w:rsid w:val="006E6ACF"/>
    <w:rsid w:val="006E6EDE"/>
    <w:rsid w:val="007012A5"/>
    <w:rsid w:val="007041EA"/>
    <w:rsid w:val="0070692A"/>
    <w:rsid w:val="00707764"/>
    <w:rsid w:val="00716D98"/>
    <w:rsid w:val="00716DF7"/>
    <w:rsid w:val="007249EF"/>
    <w:rsid w:val="00727DFD"/>
    <w:rsid w:val="007343DC"/>
    <w:rsid w:val="007442B7"/>
    <w:rsid w:val="00753001"/>
    <w:rsid w:val="007553BE"/>
    <w:rsid w:val="007624B5"/>
    <w:rsid w:val="00767A82"/>
    <w:rsid w:val="00773AA1"/>
    <w:rsid w:val="00775ADA"/>
    <w:rsid w:val="00782ADD"/>
    <w:rsid w:val="00787086"/>
    <w:rsid w:val="007A1AA4"/>
    <w:rsid w:val="007A2955"/>
    <w:rsid w:val="007A517F"/>
    <w:rsid w:val="007B63EE"/>
    <w:rsid w:val="007C2772"/>
    <w:rsid w:val="007D249E"/>
    <w:rsid w:val="007D45CA"/>
    <w:rsid w:val="007E14C2"/>
    <w:rsid w:val="007F121E"/>
    <w:rsid w:val="007F15D7"/>
    <w:rsid w:val="007F7803"/>
    <w:rsid w:val="00805077"/>
    <w:rsid w:val="00806AF6"/>
    <w:rsid w:val="008070C0"/>
    <w:rsid w:val="00807F26"/>
    <w:rsid w:val="00814DE4"/>
    <w:rsid w:val="00815B93"/>
    <w:rsid w:val="0082120D"/>
    <w:rsid w:val="008267A1"/>
    <w:rsid w:val="008313C2"/>
    <w:rsid w:val="00832456"/>
    <w:rsid w:val="008336A0"/>
    <w:rsid w:val="008370AB"/>
    <w:rsid w:val="0084076E"/>
    <w:rsid w:val="008537A7"/>
    <w:rsid w:val="008573F1"/>
    <w:rsid w:val="00860689"/>
    <w:rsid w:val="00867D0A"/>
    <w:rsid w:val="00870E1E"/>
    <w:rsid w:val="00876D32"/>
    <w:rsid w:val="0088035D"/>
    <w:rsid w:val="008A623B"/>
    <w:rsid w:val="008B0BB3"/>
    <w:rsid w:val="008B3E19"/>
    <w:rsid w:val="008B497A"/>
    <w:rsid w:val="008C2970"/>
    <w:rsid w:val="008C6FF7"/>
    <w:rsid w:val="008D0945"/>
    <w:rsid w:val="008D28DD"/>
    <w:rsid w:val="008D42E6"/>
    <w:rsid w:val="008E7848"/>
    <w:rsid w:val="008F3B98"/>
    <w:rsid w:val="00903D88"/>
    <w:rsid w:val="00911F21"/>
    <w:rsid w:val="0091603A"/>
    <w:rsid w:val="00920156"/>
    <w:rsid w:val="00930166"/>
    <w:rsid w:val="0093125E"/>
    <w:rsid w:val="00932E92"/>
    <w:rsid w:val="00935E1A"/>
    <w:rsid w:val="0093672B"/>
    <w:rsid w:val="00947E35"/>
    <w:rsid w:val="00961511"/>
    <w:rsid w:val="00964B4D"/>
    <w:rsid w:val="00972EC8"/>
    <w:rsid w:val="009745A2"/>
    <w:rsid w:val="00975E10"/>
    <w:rsid w:val="00976A75"/>
    <w:rsid w:val="00985113"/>
    <w:rsid w:val="00985228"/>
    <w:rsid w:val="0099358B"/>
    <w:rsid w:val="009A3765"/>
    <w:rsid w:val="009A3A17"/>
    <w:rsid w:val="009A3B5D"/>
    <w:rsid w:val="009B5A10"/>
    <w:rsid w:val="009B6A9C"/>
    <w:rsid w:val="009C1312"/>
    <w:rsid w:val="009D2657"/>
    <w:rsid w:val="009D3F35"/>
    <w:rsid w:val="009D525E"/>
    <w:rsid w:val="009E2F54"/>
    <w:rsid w:val="009E43D9"/>
    <w:rsid w:val="009E7EF7"/>
    <w:rsid w:val="009F2684"/>
    <w:rsid w:val="009F5F1D"/>
    <w:rsid w:val="00A03FBC"/>
    <w:rsid w:val="00A13979"/>
    <w:rsid w:val="00A16445"/>
    <w:rsid w:val="00A27678"/>
    <w:rsid w:val="00A44459"/>
    <w:rsid w:val="00A4619F"/>
    <w:rsid w:val="00A46DFE"/>
    <w:rsid w:val="00A46F0F"/>
    <w:rsid w:val="00A514FB"/>
    <w:rsid w:val="00A532E7"/>
    <w:rsid w:val="00A57542"/>
    <w:rsid w:val="00A63B86"/>
    <w:rsid w:val="00A65953"/>
    <w:rsid w:val="00A67154"/>
    <w:rsid w:val="00A70C6E"/>
    <w:rsid w:val="00A76961"/>
    <w:rsid w:val="00A8253B"/>
    <w:rsid w:val="00A86100"/>
    <w:rsid w:val="00A91444"/>
    <w:rsid w:val="00A91F6B"/>
    <w:rsid w:val="00A94AC5"/>
    <w:rsid w:val="00A97541"/>
    <w:rsid w:val="00AA2C24"/>
    <w:rsid w:val="00AA2E25"/>
    <w:rsid w:val="00AA3264"/>
    <w:rsid w:val="00AA3274"/>
    <w:rsid w:val="00AB0504"/>
    <w:rsid w:val="00AB411B"/>
    <w:rsid w:val="00AB56BB"/>
    <w:rsid w:val="00AB7A6D"/>
    <w:rsid w:val="00AC2EFC"/>
    <w:rsid w:val="00AC4069"/>
    <w:rsid w:val="00AD073D"/>
    <w:rsid w:val="00AD0E37"/>
    <w:rsid w:val="00AD13B1"/>
    <w:rsid w:val="00AD32EE"/>
    <w:rsid w:val="00AD3AA7"/>
    <w:rsid w:val="00AD42B5"/>
    <w:rsid w:val="00AF497A"/>
    <w:rsid w:val="00B00B89"/>
    <w:rsid w:val="00B00E8C"/>
    <w:rsid w:val="00B03139"/>
    <w:rsid w:val="00B03489"/>
    <w:rsid w:val="00B04EBC"/>
    <w:rsid w:val="00B151D5"/>
    <w:rsid w:val="00B212C8"/>
    <w:rsid w:val="00B21BD8"/>
    <w:rsid w:val="00B25453"/>
    <w:rsid w:val="00B36FFE"/>
    <w:rsid w:val="00B373CD"/>
    <w:rsid w:val="00B42340"/>
    <w:rsid w:val="00B42D8C"/>
    <w:rsid w:val="00B61414"/>
    <w:rsid w:val="00B67691"/>
    <w:rsid w:val="00B67B06"/>
    <w:rsid w:val="00B70017"/>
    <w:rsid w:val="00B818E1"/>
    <w:rsid w:val="00B87C11"/>
    <w:rsid w:val="00B952B3"/>
    <w:rsid w:val="00B975FF"/>
    <w:rsid w:val="00BA209E"/>
    <w:rsid w:val="00BA39F5"/>
    <w:rsid w:val="00BA609F"/>
    <w:rsid w:val="00BB52BC"/>
    <w:rsid w:val="00BB5CF9"/>
    <w:rsid w:val="00BC226C"/>
    <w:rsid w:val="00BC3AEA"/>
    <w:rsid w:val="00BC6486"/>
    <w:rsid w:val="00BD0CB1"/>
    <w:rsid w:val="00BD3969"/>
    <w:rsid w:val="00BD6292"/>
    <w:rsid w:val="00C00B26"/>
    <w:rsid w:val="00C05B40"/>
    <w:rsid w:val="00C0769B"/>
    <w:rsid w:val="00C1388F"/>
    <w:rsid w:val="00C13A01"/>
    <w:rsid w:val="00C33404"/>
    <w:rsid w:val="00C356A3"/>
    <w:rsid w:val="00C4048B"/>
    <w:rsid w:val="00C61B33"/>
    <w:rsid w:val="00C72BD9"/>
    <w:rsid w:val="00C73B1B"/>
    <w:rsid w:val="00C73DD0"/>
    <w:rsid w:val="00C90C7F"/>
    <w:rsid w:val="00C92B7A"/>
    <w:rsid w:val="00C96A6F"/>
    <w:rsid w:val="00C97E26"/>
    <w:rsid w:val="00CA0AE1"/>
    <w:rsid w:val="00CA2DD0"/>
    <w:rsid w:val="00CA5CAC"/>
    <w:rsid w:val="00CB5A85"/>
    <w:rsid w:val="00CB7372"/>
    <w:rsid w:val="00CC1A9F"/>
    <w:rsid w:val="00CC2BFB"/>
    <w:rsid w:val="00CC5ABD"/>
    <w:rsid w:val="00CE1B98"/>
    <w:rsid w:val="00CE255E"/>
    <w:rsid w:val="00CE3391"/>
    <w:rsid w:val="00D010EB"/>
    <w:rsid w:val="00D0129D"/>
    <w:rsid w:val="00D032C7"/>
    <w:rsid w:val="00D1680E"/>
    <w:rsid w:val="00D20632"/>
    <w:rsid w:val="00D2138C"/>
    <w:rsid w:val="00D30B4F"/>
    <w:rsid w:val="00D40875"/>
    <w:rsid w:val="00D4693E"/>
    <w:rsid w:val="00D505DC"/>
    <w:rsid w:val="00D510A9"/>
    <w:rsid w:val="00D57602"/>
    <w:rsid w:val="00D74F0E"/>
    <w:rsid w:val="00D82312"/>
    <w:rsid w:val="00D84F37"/>
    <w:rsid w:val="00D8559A"/>
    <w:rsid w:val="00D870B6"/>
    <w:rsid w:val="00D90774"/>
    <w:rsid w:val="00D924E0"/>
    <w:rsid w:val="00DD3EAE"/>
    <w:rsid w:val="00DE1FFF"/>
    <w:rsid w:val="00DE3867"/>
    <w:rsid w:val="00DF366B"/>
    <w:rsid w:val="00E10077"/>
    <w:rsid w:val="00E111C8"/>
    <w:rsid w:val="00E11817"/>
    <w:rsid w:val="00E11E7D"/>
    <w:rsid w:val="00E150F5"/>
    <w:rsid w:val="00E17E51"/>
    <w:rsid w:val="00E2616F"/>
    <w:rsid w:val="00E27DC0"/>
    <w:rsid w:val="00E31F74"/>
    <w:rsid w:val="00E35618"/>
    <w:rsid w:val="00E43239"/>
    <w:rsid w:val="00E50908"/>
    <w:rsid w:val="00E656D9"/>
    <w:rsid w:val="00E66573"/>
    <w:rsid w:val="00E77993"/>
    <w:rsid w:val="00E80373"/>
    <w:rsid w:val="00E934C9"/>
    <w:rsid w:val="00E93564"/>
    <w:rsid w:val="00E9362D"/>
    <w:rsid w:val="00EB0467"/>
    <w:rsid w:val="00EB064B"/>
    <w:rsid w:val="00EB17DC"/>
    <w:rsid w:val="00EB5317"/>
    <w:rsid w:val="00EB56A8"/>
    <w:rsid w:val="00EB799D"/>
    <w:rsid w:val="00ED4AF3"/>
    <w:rsid w:val="00ED5D7A"/>
    <w:rsid w:val="00ED7805"/>
    <w:rsid w:val="00EE1EA8"/>
    <w:rsid w:val="00F010D0"/>
    <w:rsid w:val="00F07EF9"/>
    <w:rsid w:val="00F12166"/>
    <w:rsid w:val="00F300D8"/>
    <w:rsid w:val="00F32BE3"/>
    <w:rsid w:val="00F35577"/>
    <w:rsid w:val="00F45C06"/>
    <w:rsid w:val="00F47260"/>
    <w:rsid w:val="00F53E17"/>
    <w:rsid w:val="00F65268"/>
    <w:rsid w:val="00F6784F"/>
    <w:rsid w:val="00F678A7"/>
    <w:rsid w:val="00F9103B"/>
    <w:rsid w:val="00FA2E28"/>
    <w:rsid w:val="00FA58DD"/>
    <w:rsid w:val="00FB05F4"/>
    <w:rsid w:val="00FB2815"/>
    <w:rsid w:val="00FB3CB1"/>
    <w:rsid w:val="00FB3EA5"/>
    <w:rsid w:val="00FB7BEC"/>
    <w:rsid w:val="00FC3A6A"/>
    <w:rsid w:val="00FC6D6F"/>
    <w:rsid w:val="00FE5073"/>
    <w:rsid w:val="7DFFE760"/>
    <w:rsid w:val="D757BA15"/>
    <w:rsid w:val="F73CA091"/>
    <w:rsid w:val="F7799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99" w:semiHidden="0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0"/>
      <w:sz w:val="28"/>
      <w:szCs w:val="22"/>
      <w:lang w:val="ru-RU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7"/>
    <w:semiHidden/>
    <w:unhideWhenUsed/>
    <w:uiPriority w:val="99"/>
    <w:pPr>
      <w:spacing w:after="0"/>
    </w:pPr>
    <w:rPr>
      <w:rFonts w:ascii="Tahoma" w:hAnsi="Tahoma" w:eastAsia="Calibri" w:cs="Tahoma"/>
      <w:sz w:val="16"/>
      <w:szCs w:val="16"/>
    </w:rPr>
  </w:style>
  <w:style w:type="paragraph" w:styleId="5">
    <w:name w:val="Body Text"/>
    <w:basedOn w:val="1"/>
    <w:link w:val="32"/>
    <w:uiPriority w:val="99"/>
    <w:pPr>
      <w:spacing w:after="0"/>
      <w:jc w:val="center"/>
    </w:pPr>
    <w:rPr>
      <w:rFonts w:eastAsia="Times New Roman" w:cs="Times New Roman"/>
      <w:szCs w:val="28"/>
      <w:lang w:eastAsia="ru-RU"/>
    </w:rPr>
  </w:style>
  <w:style w:type="paragraph" w:styleId="6">
    <w:name w:val="Body Text Indent 3"/>
    <w:basedOn w:val="1"/>
    <w:link w:val="33"/>
    <w:uiPriority w:val="99"/>
    <w:pPr>
      <w:spacing w:after="0"/>
      <w:ind w:firstLine="709"/>
    </w:pPr>
    <w:rPr>
      <w:rFonts w:eastAsia="Times New Roman" w:cs="Times New Roman"/>
      <w:szCs w:val="28"/>
      <w:lang w:eastAsia="ru-RU"/>
    </w:rPr>
  </w:style>
  <w:style w:type="paragraph" w:styleId="7">
    <w:name w:val="caption"/>
    <w:basedOn w:val="1"/>
    <w:next w:val="1"/>
    <w:unhideWhenUsed/>
    <w:qFormat/>
    <w:uiPriority w:val="35"/>
    <w:rPr>
      <w:rFonts w:eastAsia="Calibri" w:cs="Times New Roman"/>
      <w:b/>
      <w:bCs/>
      <w:sz w:val="20"/>
      <w:szCs w:val="20"/>
    </w:rPr>
  </w:style>
  <w:style w:type="character" w:styleId="8">
    <w:name w:val="annotation reference"/>
    <w:semiHidden/>
    <w:unhideWhenUsed/>
    <w:uiPriority w:val="99"/>
    <w:rPr>
      <w:sz w:val="16"/>
      <w:szCs w:val="16"/>
    </w:rPr>
  </w:style>
  <w:style w:type="paragraph" w:styleId="9">
    <w:name w:val="annotation text"/>
    <w:basedOn w:val="1"/>
    <w:link w:val="34"/>
    <w:semiHidden/>
    <w:unhideWhenUsed/>
    <w:uiPriority w:val="99"/>
    <w:rPr>
      <w:rFonts w:eastAsia="Calibri" w:cs="Times New Roman"/>
      <w:sz w:val="20"/>
      <w:szCs w:val="20"/>
    </w:rPr>
  </w:style>
  <w:style w:type="paragraph" w:styleId="10">
    <w:name w:val="annotation subject"/>
    <w:basedOn w:val="9"/>
    <w:next w:val="9"/>
    <w:link w:val="35"/>
    <w:semiHidden/>
    <w:unhideWhenUsed/>
    <w:uiPriority w:val="99"/>
    <w:rPr>
      <w:b/>
      <w:bCs/>
    </w:rPr>
  </w:style>
  <w:style w:type="character" w:styleId="11">
    <w:name w:val="FollowedHyperlink"/>
    <w:semiHidden/>
    <w:unhideWhenUsed/>
    <w:uiPriority w:val="99"/>
    <w:rPr>
      <w:color w:val="954F72"/>
      <w:u w:val="single"/>
    </w:rPr>
  </w:style>
  <w:style w:type="paragraph" w:styleId="12">
    <w:name w:val="footer"/>
    <w:basedOn w:val="1"/>
    <w:link w:val="22"/>
    <w:uiPriority w:val="99"/>
    <w:pPr>
      <w:tabs>
        <w:tab w:val="center" w:pos="4677"/>
        <w:tab w:val="right" w:pos="9355"/>
      </w:tabs>
      <w:spacing w:after="0"/>
    </w:pPr>
    <w:rPr>
      <w:rFonts w:eastAsia="Times New Roman" w:cs="Times New Roman"/>
      <w:sz w:val="24"/>
      <w:szCs w:val="24"/>
      <w:lang w:eastAsia="ru-RU"/>
    </w:rPr>
  </w:style>
  <w:style w:type="character" w:styleId="13">
    <w:name w:val="footnote reference"/>
    <w:semiHidden/>
    <w:uiPriority w:val="0"/>
    <w:rPr>
      <w:vertAlign w:val="superscript"/>
    </w:rPr>
  </w:style>
  <w:style w:type="paragraph" w:styleId="14">
    <w:name w:val="footnote text"/>
    <w:basedOn w:val="1"/>
    <w:link w:val="67"/>
    <w:semiHidden/>
    <w:uiPriority w:val="0"/>
    <w:pPr>
      <w:spacing w:after="0"/>
    </w:pPr>
    <w:rPr>
      <w:rFonts w:eastAsia="Times New Roman" w:cs="Times New Roman"/>
      <w:sz w:val="20"/>
      <w:szCs w:val="20"/>
      <w:lang w:eastAsia="ru-RU"/>
    </w:rPr>
  </w:style>
  <w:style w:type="paragraph" w:styleId="15">
    <w:name w:val="header"/>
    <w:basedOn w:val="1"/>
    <w:link w:val="26"/>
    <w:unhideWhenUsed/>
    <w:uiPriority w:val="99"/>
    <w:pPr>
      <w:tabs>
        <w:tab w:val="center" w:pos="4677"/>
        <w:tab w:val="right" w:pos="9355"/>
      </w:tabs>
      <w:spacing w:after="0"/>
    </w:pPr>
    <w:rPr>
      <w:rFonts w:eastAsia="Calibri" w:cs="Times New Roman"/>
    </w:rPr>
  </w:style>
  <w:style w:type="character" w:styleId="16">
    <w:name w:val="Hyperlink"/>
    <w:unhideWhenUsed/>
    <w:uiPriority w:val="99"/>
    <w:rPr>
      <w:color w:val="0000FF"/>
      <w:u w:val="single"/>
    </w:rPr>
  </w:style>
  <w:style w:type="character" w:styleId="17">
    <w:name w:val="line number"/>
    <w:basedOn w:val="2"/>
    <w:semiHidden/>
    <w:unhideWhenUsed/>
    <w:uiPriority w:val="99"/>
  </w:style>
  <w:style w:type="paragraph" w:styleId="18">
    <w:name w:val="Normal (Web)"/>
    <w:basedOn w:val="1"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19">
    <w:name w:val="Plain Text"/>
    <w:basedOn w:val="1"/>
    <w:link w:val="31"/>
    <w:unhideWhenUsed/>
    <w:uiPriority w:val="99"/>
    <w:pPr>
      <w:spacing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20">
    <w:name w:val="Table Grid"/>
    <w:basedOn w:val="3"/>
    <w:uiPriority w:val="59"/>
    <w:pPr>
      <w:spacing w:after="0" w:line="240" w:lineRule="auto"/>
    </w:pPr>
    <w:rPr>
      <w:rFonts w:ascii="Calibri" w:hAnsi="Calibri" w:eastAsia="Calibri" w:cs="Times New Roman"/>
      <w:kern w:val="0"/>
      <w:sz w:val="20"/>
      <w:szCs w:val="20"/>
      <w:lang w:eastAsia="ru-RU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List Paragraph"/>
    <w:basedOn w:val="1"/>
    <w:qFormat/>
    <w:uiPriority w:val="99"/>
    <w:pPr>
      <w:ind w:left="720"/>
      <w:contextualSpacing/>
    </w:pPr>
    <w:rPr>
      <w:rFonts w:eastAsia="Calibri" w:cs="Times New Roman"/>
    </w:rPr>
  </w:style>
  <w:style w:type="character" w:customStyle="1" w:styleId="22">
    <w:name w:val="Нижний колонтитул Знак"/>
    <w:basedOn w:val="2"/>
    <w:link w:val="12"/>
    <w:uiPriority w:val="99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3">
    <w:name w:val="Основной текст + 12;5 pt"/>
    <w:basedOn w:val="2"/>
    <w:uiPriority w:val="0"/>
    <w:rPr>
      <w:rFonts w:ascii="Times New Roman" w:hAnsi="Times New Roman" w:eastAsia="Times New Roman" w:cs="Times New Roman"/>
      <w:color w:val="000000"/>
      <w:spacing w:val="10"/>
      <w:w w:val="100"/>
      <w:position w:val="0"/>
      <w:sz w:val="25"/>
      <w:szCs w:val="25"/>
      <w:shd w:val="clear" w:color="auto" w:fill="FFFFFF"/>
      <w:lang w:val="ru-RU"/>
    </w:rPr>
  </w:style>
  <w:style w:type="paragraph" w:customStyle="1" w:styleId="24">
    <w:name w:val="Основной текст6"/>
    <w:basedOn w:val="1"/>
    <w:uiPriority w:val="99"/>
    <w:pPr>
      <w:widowControl w:val="0"/>
      <w:shd w:val="clear" w:color="auto" w:fill="FFFFFF"/>
      <w:spacing w:after="0" w:line="0" w:lineRule="atLeast"/>
      <w:ind w:hanging="2700"/>
    </w:pPr>
    <w:rPr>
      <w:rFonts w:eastAsia="Times New Roman" w:cs="Times New Roman"/>
      <w:spacing w:val="10"/>
      <w:sz w:val="22"/>
    </w:rPr>
  </w:style>
  <w:style w:type="character" w:customStyle="1" w:styleId="25">
    <w:name w:val="Основной текст + SimHei;7;5 pt;Интервал 0 pt"/>
    <w:basedOn w:val="2"/>
    <w:uiPriority w:val="0"/>
    <w:rPr>
      <w:rFonts w:ascii="SimHei" w:hAnsi="SimHei" w:eastAsia="SimHei" w:cs="SimHei"/>
      <w:color w:val="000000"/>
      <w:spacing w:val="0"/>
      <w:w w:val="100"/>
      <w:position w:val="0"/>
      <w:sz w:val="15"/>
      <w:szCs w:val="15"/>
      <w:shd w:val="clear" w:color="auto" w:fill="FFFFFF"/>
      <w:lang w:val="ru-RU"/>
    </w:rPr>
  </w:style>
  <w:style w:type="character" w:customStyle="1" w:styleId="26">
    <w:name w:val="Верхний колонтитул Знак"/>
    <w:basedOn w:val="2"/>
    <w:link w:val="15"/>
    <w:uiPriority w:val="99"/>
    <w:rPr>
      <w:rFonts w:ascii="Times New Roman" w:hAnsi="Times New Roman" w:eastAsia="Calibri" w:cs="Times New Roman"/>
      <w:kern w:val="0"/>
      <w:sz w:val="28"/>
      <w14:ligatures w14:val="none"/>
    </w:rPr>
  </w:style>
  <w:style w:type="character" w:customStyle="1" w:styleId="27">
    <w:name w:val="Текст выноски Знак"/>
    <w:basedOn w:val="2"/>
    <w:link w:val="4"/>
    <w:semiHidden/>
    <w:uiPriority w:val="99"/>
    <w:rPr>
      <w:rFonts w:ascii="Tahoma" w:hAnsi="Tahoma" w:eastAsia="Calibri" w:cs="Tahoma"/>
      <w:kern w:val="0"/>
      <w:sz w:val="16"/>
      <w:szCs w:val="16"/>
      <w14:ligatures w14:val="none"/>
    </w:rPr>
  </w:style>
  <w:style w:type="character" w:styleId="28">
    <w:name w:val="Placeholder Text"/>
    <w:semiHidden/>
    <w:uiPriority w:val="99"/>
    <w:rPr>
      <w:color w:val="808080"/>
    </w:rPr>
  </w:style>
  <w:style w:type="paragraph" w:styleId="29">
    <w:name w:val="Quote"/>
    <w:basedOn w:val="1"/>
    <w:next w:val="1"/>
    <w:link w:val="30"/>
    <w:qFormat/>
    <w:uiPriority w:val="29"/>
    <w:pPr>
      <w:spacing w:after="200" w:line="276" w:lineRule="auto"/>
    </w:pPr>
    <w:rPr>
      <w:rFonts w:ascii="Calibri" w:hAnsi="Calibri" w:eastAsia="Calibri" w:cs="Times New Roman"/>
      <w:i/>
      <w:iCs/>
      <w:color w:val="000000"/>
      <w:sz w:val="22"/>
    </w:rPr>
  </w:style>
  <w:style w:type="character" w:customStyle="1" w:styleId="30">
    <w:name w:val="Цитата 2 Знак"/>
    <w:basedOn w:val="2"/>
    <w:link w:val="29"/>
    <w:uiPriority w:val="29"/>
    <w:rPr>
      <w:rFonts w:ascii="Calibri" w:hAnsi="Calibri" w:eastAsia="Calibri" w:cs="Times New Roman"/>
      <w:i/>
      <w:iCs/>
      <w:color w:val="000000"/>
      <w:kern w:val="0"/>
      <w14:ligatures w14:val="none"/>
    </w:rPr>
  </w:style>
  <w:style w:type="character" w:customStyle="1" w:styleId="31">
    <w:name w:val="Текст Знак"/>
    <w:basedOn w:val="2"/>
    <w:link w:val="19"/>
    <w:uiPriority w:val="99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customStyle="1" w:styleId="32">
    <w:name w:val="Основной текст Знак"/>
    <w:basedOn w:val="2"/>
    <w:link w:val="5"/>
    <w:uiPriority w:val="99"/>
    <w:rPr>
      <w:rFonts w:ascii="Times New Roman" w:hAnsi="Times New Roman" w:eastAsia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3">
    <w:name w:val="Основной текст с отступом 3 Знак"/>
    <w:basedOn w:val="2"/>
    <w:link w:val="6"/>
    <w:uiPriority w:val="99"/>
    <w:rPr>
      <w:rFonts w:ascii="Times New Roman" w:hAnsi="Times New Roman" w:eastAsia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4">
    <w:name w:val="Текст примечания Знак"/>
    <w:basedOn w:val="2"/>
    <w:link w:val="9"/>
    <w:semiHidden/>
    <w:uiPriority w:val="99"/>
    <w:rPr>
      <w:rFonts w:ascii="Times New Roman" w:hAnsi="Times New Roman" w:eastAsia="Calibri" w:cs="Times New Roman"/>
      <w:kern w:val="0"/>
      <w:sz w:val="20"/>
      <w:szCs w:val="20"/>
      <w14:ligatures w14:val="none"/>
    </w:rPr>
  </w:style>
  <w:style w:type="character" w:customStyle="1" w:styleId="35">
    <w:name w:val="Тема примечания Знак"/>
    <w:basedOn w:val="34"/>
    <w:link w:val="10"/>
    <w:semiHidden/>
    <w:uiPriority w:val="99"/>
    <w:rPr>
      <w:rFonts w:ascii="Times New Roman" w:hAnsi="Times New Roman" w:eastAsia="Calibri" w:cs="Times New Roman"/>
      <w:b/>
      <w:bCs/>
      <w:kern w:val="0"/>
      <w:sz w:val="20"/>
      <w:szCs w:val="20"/>
      <w14:ligatures w14:val="none"/>
    </w:rPr>
  </w:style>
  <w:style w:type="paragraph" w:customStyle="1" w:styleId="36">
    <w:name w:val="Revision"/>
    <w:hidden/>
    <w:semiHidden/>
    <w:uiPriority w:val="99"/>
    <w:pPr>
      <w:spacing w:after="0" w:line="240" w:lineRule="auto"/>
    </w:pPr>
    <w:rPr>
      <w:rFonts w:ascii="Times New Roman" w:hAnsi="Times New Roman" w:eastAsia="Calibri" w:cs="Times New Roman"/>
      <w:kern w:val="0"/>
      <w:sz w:val="28"/>
      <w:szCs w:val="22"/>
      <w:lang w:val="ru-RU" w:eastAsia="en-US" w:bidi="ar-SA"/>
      <w14:ligatures w14:val="none"/>
    </w:rPr>
  </w:style>
  <w:style w:type="paragraph" w:customStyle="1" w:styleId="37">
    <w:name w:val="msonormal"/>
    <w:basedOn w:val="1"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38">
    <w:name w:val="font5"/>
    <w:basedOn w:val="1"/>
    <w:uiPriority w:val="99"/>
    <w:pPr>
      <w:spacing w:before="100" w:beforeAutospacing="1" w:after="100" w:afterAutospacing="1"/>
    </w:pPr>
    <w:rPr>
      <w:rFonts w:eastAsia="Times New Roman" w:cs="Times New Roman"/>
      <w:b/>
      <w:bCs/>
      <w:color w:val="000000"/>
      <w:sz w:val="20"/>
      <w:szCs w:val="20"/>
      <w:lang w:eastAsia="ru-RU"/>
    </w:rPr>
  </w:style>
  <w:style w:type="paragraph" w:customStyle="1" w:styleId="39">
    <w:name w:val="xl65"/>
    <w:basedOn w:val="1"/>
    <w:uiPriority w:val="99"/>
    <w:pPr>
      <w:spacing w:before="100" w:beforeAutospacing="1" w:after="100" w:afterAutospacing="1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40">
    <w:name w:val="xl66"/>
    <w:basedOn w:val="1"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alibri" w:hAnsi="Calibri" w:eastAsia="Times New Roman" w:cs="Calibri"/>
      <w:b/>
      <w:bCs/>
      <w:sz w:val="24"/>
      <w:szCs w:val="24"/>
      <w:lang w:eastAsia="ru-RU"/>
    </w:rPr>
  </w:style>
  <w:style w:type="paragraph" w:customStyle="1" w:styleId="41">
    <w:name w:val="xl67"/>
    <w:basedOn w:val="1"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42">
    <w:name w:val="xl68"/>
    <w:basedOn w:val="1"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43">
    <w:name w:val="xl69"/>
    <w:basedOn w:val="1"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44">
    <w:name w:val="xl70"/>
    <w:basedOn w:val="1"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alibri" w:hAnsi="Calibri" w:eastAsia="Times New Roman" w:cs="Calibri"/>
      <w:sz w:val="24"/>
      <w:szCs w:val="24"/>
      <w:lang w:eastAsia="ru-RU"/>
    </w:rPr>
  </w:style>
  <w:style w:type="paragraph" w:customStyle="1" w:styleId="45">
    <w:name w:val="xl71"/>
    <w:basedOn w:val="1"/>
    <w:uiPriority w:val="99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46">
    <w:name w:val="xl72"/>
    <w:basedOn w:val="1"/>
    <w:uiPriority w:val="99"/>
    <w:pPr>
      <w:spacing w:before="100" w:beforeAutospacing="1" w:after="100" w:afterAutospacing="1"/>
      <w:jc w:val="center"/>
    </w:pPr>
    <w:rPr>
      <w:rFonts w:ascii="Calibri" w:hAnsi="Calibri" w:eastAsia="Times New Roman" w:cs="Calibri"/>
      <w:b/>
      <w:bCs/>
      <w:sz w:val="24"/>
      <w:szCs w:val="24"/>
      <w:lang w:eastAsia="ru-RU"/>
    </w:rPr>
  </w:style>
  <w:style w:type="paragraph" w:customStyle="1" w:styleId="47">
    <w:name w:val="xl73"/>
    <w:basedOn w:val="1"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48">
    <w:name w:val="xl74"/>
    <w:basedOn w:val="1"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49">
    <w:name w:val="xl75"/>
    <w:basedOn w:val="1"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alibri" w:hAnsi="Calibri" w:eastAsia="Times New Roman" w:cs="Calibri"/>
      <w:sz w:val="24"/>
      <w:szCs w:val="24"/>
      <w:lang w:eastAsia="ru-RU"/>
    </w:rPr>
  </w:style>
  <w:style w:type="paragraph" w:customStyle="1" w:styleId="50">
    <w:name w:val="xl76"/>
    <w:basedOn w:val="1"/>
    <w:uiPriority w:val="99"/>
    <w:pPr>
      <w:spacing w:before="100" w:beforeAutospacing="1" w:after="100" w:afterAutospacing="1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51">
    <w:name w:val="xl77"/>
    <w:basedOn w:val="1"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alibri" w:hAnsi="Calibri" w:eastAsia="Times New Roman" w:cs="Calibri"/>
      <w:sz w:val="24"/>
      <w:szCs w:val="24"/>
      <w:lang w:eastAsia="ru-RU"/>
    </w:rPr>
  </w:style>
  <w:style w:type="paragraph" w:customStyle="1" w:styleId="52">
    <w:name w:val="xl78"/>
    <w:basedOn w:val="1"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alibri" w:hAnsi="Calibri" w:eastAsia="Times New Roman" w:cs="Calibri"/>
      <w:sz w:val="24"/>
      <w:szCs w:val="24"/>
      <w:lang w:eastAsia="ru-RU"/>
    </w:rPr>
  </w:style>
  <w:style w:type="paragraph" w:customStyle="1" w:styleId="53">
    <w:name w:val="xl79"/>
    <w:basedOn w:val="1"/>
    <w:uiPriority w:val="99"/>
    <w:pPr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0"/>
      <w:szCs w:val="20"/>
      <w:lang w:eastAsia="ru-RU"/>
    </w:rPr>
  </w:style>
  <w:style w:type="paragraph" w:customStyle="1" w:styleId="54">
    <w:name w:val="xl80"/>
    <w:basedOn w:val="1"/>
    <w:uiPriority w:val="99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0"/>
      <w:szCs w:val="20"/>
      <w:lang w:eastAsia="ru-RU"/>
    </w:rPr>
  </w:style>
  <w:style w:type="paragraph" w:customStyle="1" w:styleId="55">
    <w:name w:val="xl81"/>
    <w:basedOn w:val="1"/>
    <w:uiPriority w:val="99"/>
    <w:pPr>
      <w:pBdr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0"/>
      <w:szCs w:val="20"/>
      <w:lang w:eastAsia="ru-RU"/>
    </w:rPr>
  </w:style>
  <w:style w:type="paragraph" w:customStyle="1" w:styleId="56">
    <w:name w:val="xl82"/>
    <w:basedOn w:val="1"/>
    <w:uiPriority w:val="99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57">
    <w:name w:val="xl83"/>
    <w:basedOn w:val="1"/>
    <w:uiPriority w:val="99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58">
    <w:name w:val="xl84"/>
    <w:basedOn w:val="1"/>
    <w:uiPriority w:val="99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59">
    <w:name w:val="xl85"/>
    <w:basedOn w:val="1"/>
    <w:uiPriority w:val="99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60">
    <w:name w:val="xl86"/>
    <w:basedOn w:val="1"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61">
    <w:name w:val="xl87"/>
    <w:basedOn w:val="1"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alibri" w:hAnsi="Calibri" w:eastAsia="Times New Roman" w:cs="Calibri"/>
      <w:b/>
      <w:bCs/>
      <w:i/>
      <w:iCs/>
      <w:sz w:val="24"/>
      <w:szCs w:val="24"/>
      <w:lang w:eastAsia="ru-RU"/>
    </w:rPr>
  </w:style>
  <w:style w:type="paragraph" w:customStyle="1" w:styleId="62">
    <w:name w:val="xl88"/>
    <w:basedOn w:val="1"/>
    <w:uiPriority w:val="99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alibri" w:hAnsi="Calibri" w:eastAsia="Times New Roman" w:cs="Calibri"/>
      <w:b/>
      <w:bCs/>
      <w:sz w:val="24"/>
      <w:szCs w:val="24"/>
      <w:lang w:eastAsia="ru-RU"/>
    </w:rPr>
  </w:style>
  <w:style w:type="paragraph" w:customStyle="1" w:styleId="63">
    <w:name w:val="xl89"/>
    <w:basedOn w:val="1"/>
    <w:uiPriority w:val="99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Calibri" w:hAnsi="Calibri" w:eastAsia="Times New Roman" w:cs="Calibri"/>
      <w:b/>
      <w:bCs/>
      <w:sz w:val="24"/>
      <w:szCs w:val="24"/>
      <w:lang w:eastAsia="ru-RU"/>
    </w:rPr>
  </w:style>
  <w:style w:type="paragraph" w:customStyle="1" w:styleId="64">
    <w:name w:val="xl90"/>
    <w:basedOn w:val="1"/>
    <w:uiPriority w:val="99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Calibri" w:hAnsi="Calibri" w:eastAsia="Times New Roman" w:cs="Calibri"/>
      <w:b/>
      <w:bCs/>
      <w:sz w:val="24"/>
      <w:szCs w:val="24"/>
      <w:lang w:eastAsia="ru-RU"/>
    </w:rPr>
  </w:style>
  <w:style w:type="paragraph" w:customStyle="1" w:styleId="65">
    <w:name w:val="xl91"/>
    <w:basedOn w:val="1"/>
    <w:uiPriority w:val="99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alibri" w:hAnsi="Calibri" w:eastAsia="Times New Roman" w:cs="Calibri"/>
      <w:b/>
      <w:bCs/>
      <w:sz w:val="24"/>
      <w:szCs w:val="24"/>
      <w:lang w:eastAsia="ru-RU"/>
    </w:rPr>
  </w:style>
  <w:style w:type="character" w:customStyle="1" w:styleId="66">
    <w:name w:val="Основной текст + 12"/>
    <w:basedOn w:val="2"/>
    <w:uiPriority w:val="0"/>
    <w:rPr>
      <w:rFonts w:hint="default" w:ascii="Times New Roman" w:hAnsi="Times New Roman" w:eastAsia="Times New Roman" w:cs="Times New Roman"/>
      <w:color w:val="000000"/>
      <w:spacing w:val="10"/>
      <w:w w:val="100"/>
      <w:position w:val="0"/>
      <w:sz w:val="25"/>
      <w:szCs w:val="25"/>
      <w:shd w:val="clear" w:color="auto" w:fill="FFFFFF"/>
      <w:lang w:val="ru-RU"/>
    </w:rPr>
  </w:style>
  <w:style w:type="character" w:customStyle="1" w:styleId="67">
    <w:name w:val="Текст сноски Знак"/>
    <w:basedOn w:val="2"/>
    <w:link w:val="14"/>
    <w:semiHidden/>
    <w:uiPriority w:val="0"/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0" Type="http://schemas.microsoft.com/office/2011/relationships/people" Target="people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chart" Target="charts/chart16.xml"/><Relationship Id="rId25" Type="http://schemas.openxmlformats.org/officeDocument/2006/relationships/chart" Target="charts/chart15.xml"/><Relationship Id="rId24" Type="http://schemas.openxmlformats.org/officeDocument/2006/relationships/chart" Target="charts/chart14.xml"/><Relationship Id="rId23" Type="http://schemas.openxmlformats.org/officeDocument/2006/relationships/chart" Target="charts/chart13.xml"/><Relationship Id="rId22" Type="http://schemas.openxmlformats.org/officeDocument/2006/relationships/chart" Target="charts/chart12.xml"/><Relationship Id="rId21" Type="http://schemas.openxmlformats.org/officeDocument/2006/relationships/chart" Target="charts/chart11.xml"/><Relationship Id="rId20" Type="http://schemas.openxmlformats.org/officeDocument/2006/relationships/image" Target="media/image4.png"/><Relationship Id="rId2" Type="http://schemas.openxmlformats.org/officeDocument/2006/relationships/settings" Target="settings.xml"/><Relationship Id="rId19" Type="http://schemas.openxmlformats.org/officeDocument/2006/relationships/chart" Target="charts/chart10.xml"/><Relationship Id="rId18" Type="http://schemas.openxmlformats.org/officeDocument/2006/relationships/chart" Target="charts/chart9.xml"/><Relationship Id="rId17" Type="http://schemas.openxmlformats.org/officeDocument/2006/relationships/chart" Target="charts/chart8.xml"/><Relationship Id="rId16" Type="http://schemas.openxmlformats.org/officeDocument/2006/relationships/chart" Target="charts/chart7.xml"/><Relationship Id="rId15" Type="http://schemas.openxmlformats.org/officeDocument/2006/relationships/chart" Target="charts/chart6.xml"/><Relationship Id="rId14" Type="http://schemas.openxmlformats.org/officeDocument/2006/relationships/image" Target="media/image3.png"/><Relationship Id="rId13" Type="http://schemas.openxmlformats.org/officeDocument/2006/relationships/chart" Target="charts/chart5.xml"/><Relationship Id="rId12" Type="http://schemas.openxmlformats.org/officeDocument/2006/relationships/chart" Target="charts/chart4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8.xml"/><Relationship Id="rId2" Type="http://schemas.openxmlformats.org/officeDocument/2006/relationships/themeOverride" Target="../theme/themeOverride8.xml"/><Relationship Id="rId1" Type="http://schemas.openxmlformats.org/officeDocument/2006/relationships/oleObject" Target="file:///D:\&#1044;&#1086;&#1082;&#1090;&#1072;&#1088;&#1072;&#1085;&#1090;&#1091;&#1088;&#1072;\&#1087;&#1077;&#1088;&#1080;&#1074;&#1086;&#1090;\11111111\&#1051;&#1080;&#1089;&#1090;%20Microsoft%20Excel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5.xml"/><Relationship Id="rId2" Type="http://schemas.openxmlformats.org/officeDocument/2006/relationships/themeOverride" Target="../theme/themeOverride5.xml"/><Relationship Id="rId1" Type="http://schemas.openxmlformats.org/officeDocument/2006/relationships/oleObject" Target="file:///D:\&#1044;&#1086;&#1082;&#1090;&#1072;&#1088;&#1072;&#1085;&#1090;&#1091;&#1088;&#1072;\&#1087;&#1077;&#1088;&#1080;&#1074;&#1086;&#1090;\11111111\&#1051;&#1080;&#1089;&#1090;%20Microsoft%20Excel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6.xml"/><Relationship Id="rId2" Type="http://schemas.openxmlformats.org/officeDocument/2006/relationships/themeOverride" Target="../theme/themeOverride6.xml"/><Relationship Id="rId1" Type="http://schemas.openxmlformats.org/officeDocument/2006/relationships/oleObject" Target="file:///D:\&#1044;&#1086;&#1082;&#1090;&#1072;&#1088;&#1072;&#1085;&#1090;&#1091;&#1088;&#1072;\&#1087;&#1077;&#1088;&#1080;&#1074;&#1086;&#1090;\11111111\&#1051;&#1080;&#1089;&#1090;%20Microsoft%20Excel.xlsx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1.xml"/><Relationship Id="rId2" Type="http://schemas.openxmlformats.org/officeDocument/2006/relationships/themeOverride" Target="../theme/themeOverride11.xml"/><Relationship Id="rId1" Type="http://schemas.openxmlformats.org/officeDocument/2006/relationships/oleObject" Target="file:///D:\&#1044;&#1086;&#1082;&#1090;&#1072;&#1088;&#1072;&#1085;&#1090;&#1091;&#1088;&#1072;\&#1087;&#1077;&#1088;&#1080;&#1074;&#1086;&#1090;\11111111\&#1051;&#1080;&#1089;&#1090;%20Microsoft%20Excel.xlsx" TargetMode="Externa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5.xml"/><Relationship Id="rId2" Type="http://schemas.openxmlformats.org/officeDocument/2006/relationships/themeOverride" Target="../theme/themeOverride15.xml"/><Relationship Id="rId1" Type="http://schemas.openxmlformats.org/officeDocument/2006/relationships/oleObject" Target="file:///D:\&#1044;&#1086;&#1082;&#1090;&#1072;&#1088;&#1072;&#1085;&#1090;&#1091;&#1088;&#1072;\&#1087;&#1077;&#1088;&#1080;&#1074;&#1086;&#1090;\11111111\&#1051;&#1080;&#1089;&#1090;%20Microsoft%20Excel.xlsx" TargetMode="Externa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6.xml"/><Relationship Id="rId2" Type="http://schemas.openxmlformats.org/officeDocument/2006/relationships/themeOverride" Target="../theme/themeOverride16.xml"/><Relationship Id="rId1" Type="http://schemas.openxmlformats.org/officeDocument/2006/relationships/oleObject" Target="file:///D:\&#1044;&#1086;&#1082;&#1090;&#1072;&#1088;&#1072;&#1085;&#1090;&#1091;&#1088;&#1072;\&#1087;&#1077;&#1088;&#1080;&#1074;&#1086;&#1090;\11111111\&#1051;&#1080;&#1089;&#1090;%20Microsoft%20Excel.xlsx" TargetMode="Externa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7.xml"/><Relationship Id="rId2" Type="http://schemas.openxmlformats.org/officeDocument/2006/relationships/themeOverride" Target="../theme/themeOverride7.xml"/><Relationship Id="rId1" Type="http://schemas.openxmlformats.org/officeDocument/2006/relationships/oleObject" Target="file:///D:\&#1044;&#1086;&#1082;&#1090;&#1072;&#1088;&#1072;&#1085;&#1090;&#1091;&#1088;&#1072;\&#1087;&#1077;&#1088;&#1080;&#1074;&#1086;&#1090;\11111111\&#1051;&#1080;&#1089;&#1090;%20Microsoft%20Excel.xlsx" TargetMode="Externa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2.xml"/><Relationship Id="rId2" Type="http://schemas.openxmlformats.org/officeDocument/2006/relationships/themeOverride" Target="../theme/themeOverride12.xml"/><Relationship Id="rId1" Type="http://schemas.openxmlformats.org/officeDocument/2006/relationships/oleObject" Target="file:///D:\&#1044;&#1086;&#1082;&#1090;&#1072;&#1088;&#1072;&#1085;&#1090;&#1091;&#1088;&#1072;\&#1087;&#1077;&#1088;&#1080;&#1074;&#1086;&#1090;\11111111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9.xml"/><Relationship Id="rId2" Type="http://schemas.openxmlformats.org/officeDocument/2006/relationships/themeOverride" Target="../theme/themeOverride9.xml"/><Relationship Id="rId1" Type="http://schemas.openxmlformats.org/officeDocument/2006/relationships/oleObject" Target="file:///D:\&#1044;&#1086;&#1082;&#1090;&#1072;&#1088;&#1072;&#1085;&#1090;&#1091;&#1088;&#1072;\&#1087;&#1077;&#1088;&#1080;&#1074;&#1086;&#1090;\11111111\&#1051;&#1080;&#1089;&#1090;%20Microsoft%20Excel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themeOverride" Target="../theme/themeOverride1.xml"/><Relationship Id="rId1" Type="http://schemas.openxmlformats.org/officeDocument/2006/relationships/oleObject" Target="file:///D:\&#1044;&#1086;&#1082;&#1090;&#1072;&#1088;&#1072;&#1085;&#1090;&#1091;&#1088;&#1072;\&#1087;&#1077;&#1088;&#1080;&#1074;&#1086;&#1090;\11111111\&#1051;&#1080;&#1089;&#1090;%20Microsoft%20Excel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themeOverride" Target="../theme/themeOverride2.xml"/><Relationship Id="rId1" Type="http://schemas.openxmlformats.org/officeDocument/2006/relationships/oleObject" Target="file:///D:\&#1044;&#1086;&#1082;&#1090;&#1072;&#1088;&#1072;&#1085;&#1090;&#1091;&#1088;&#1072;\&#1087;&#1077;&#1088;&#1080;&#1074;&#1086;&#1090;\11111111\&#1051;&#1080;&#1089;&#1090;%20Microsoft%20Excel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0.xml"/><Relationship Id="rId2" Type="http://schemas.openxmlformats.org/officeDocument/2006/relationships/themeOverride" Target="../theme/themeOverride10.xml"/><Relationship Id="rId1" Type="http://schemas.openxmlformats.org/officeDocument/2006/relationships/oleObject" Target="file:///D:\&#1044;&#1086;&#1082;&#1090;&#1072;&#1088;&#1072;&#1085;&#1090;&#1091;&#1088;&#1072;\&#1087;&#1077;&#1088;&#1080;&#1074;&#1086;&#1090;\11111111\&#1051;&#1080;&#1089;&#1090;%20Microsoft%20Excel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4.xml"/><Relationship Id="rId2" Type="http://schemas.openxmlformats.org/officeDocument/2006/relationships/themeOverride" Target="../theme/themeOverride4.xml"/><Relationship Id="rId1" Type="http://schemas.openxmlformats.org/officeDocument/2006/relationships/oleObject" Target="file:///D:\&#1044;&#1086;&#1082;&#1090;&#1072;&#1088;&#1072;&#1085;&#1090;&#1091;&#1088;&#1072;\&#1087;&#1077;&#1088;&#1080;&#1074;&#1086;&#1090;\11111111\&#1051;&#1080;&#1089;&#1090;%20Microsoft%20Excel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3.xml"/><Relationship Id="rId2" Type="http://schemas.openxmlformats.org/officeDocument/2006/relationships/themeOverride" Target="../theme/themeOverride13.xml"/><Relationship Id="rId1" Type="http://schemas.openxmlformats.org/officeDocument/2006/relationships/oleObject" Target="file:///D:\&#1044;&#1086;&#1082;&#1090;&#1072;&#1088;&#1072;&#1085;&#1090;&#1091;&#1088;&#1072;\&#1087;&#1077;&#1088;&#1080;&#1074;&#1086;&#1090;\11111111\&#1051;&#1080;&#1089;&#1090;%20Microsoft%20Excel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3.xml"/><Relationship Id="rId2" Type="http://schemas.openxmlformats.org/officeDocument/2006/relationships/themeOverride" Target="../theme/themeOverride3.xml"/><Relationship Id="rId1" Type="http://schemas.openxmlformats.org/officeDocument/2006/relationships/oleObject" Target="file:///D:\&#1044;&#1086;&#1082;&#1090;&#1072;&#1088;&#1072;&#1085;&#1090;&#1091;&#1088;&#1072;\&#1087;&#1077;&#1088;&#1080;&#1074;&#1086;&#1090;\11111111\&#1051;&#1080;&#1089;&#1090;%20Microsoft%20Excel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4.xml"/><Relationship Id="rId2" Type="http://schemas.openxmlformats.org/officeDocument/2006/relationships/themeOverride" Target="../theme/themeOverride14.xml"/><Relationship Id="rId1" Type="http://schemas.openxmlformats.org/officeDocument/2006/relationships/oleObject" Target="file:///D:\&#1044;&#1086;&#1082;&#1090;&#1072;&#1088;&#1072;&#1085;&#1090;&#1091;&#1088;&#1072;\&#1087;&#1077;&#1088;&#1080;&#1074;&#1086;&#1090;\11111111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633901185261819"/>
          <c:y val="0.0851574887554842"/>
          <c:w val="0.885524973002132"/>
          <c:h val="0.7099883880265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Лист2!$D$4</c:f>
              <c:strCache>
                <c:ptCount val="1"/>
                <c:pt idx="0">
                  <c:v>W2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1"/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Лист2!$D$7:$D$58</c:f>
              <c:numCache>
                <c:formatCode>General</c:formatCode>
                <c:ptCount val="52"/>
                <c:pt idx="0">
                  <c:v>4.7</c:v>
                </c:pt>
                <c:pt idx="1">
                  <c:v>3.9</c:v>
                </c:pt>
                <c:pt idx="2">
                  <c:v>4.7</c:v>
                </c:pt>
                <c:pt idx="3">
                  <c:v>4.7</c:v>
                </c:pt>
                <c:pt idx="4">
                  <c:v>9.1</c:v>
                </c:pt>
                <c:pt idx="5">
                  <c:v>9.7</c:v>
                </c:pt>
                <c:pt idx="6">
                  <c:v>7.3</c:v>
                </c:pt>
                <c:pt idx="7">
                  <c:v>6.5</c:v>
                </c:pt>
                <c:pt idx="8">
                  <c:v>6.4</c:v>
                </c:pt>
                <c:pt idx="9">
                  <c:v>6.8</c:v>
                </c:pt>
                <c:pt idx="10">
                  <c:v>5.3</c:v>
                </c:pt>
                <c:pt idx="11">
                  <c:v>7.3</c:v>
                </c:pt>
                <c:pt idx="12">
                  <c:v>9.6</c:v>
                </c:pt>
                <c:pt idx="13">
                  <c:v>3.9</c:v>
                </c:pt>
                <c:pt idx="14">
                  <c:v>4.44</c:v>
                </c:pt>
                <c:pt idx="15">
                  <c:v>9.8</c:v>
                </c:pt>
                <c:pt idx="16">
                  <c:v>7.8</c:v>
                </c:pt>
                <c:pt idx="17">
                  <c:v>8</c:v>
                </c:pt>
                <c:pt idx="18">
                  <c:v>4.5</c:v>
                </c:pt>
                <c:pt idx="19">
                  <c:v>5.2</c:v>
                </c:pt>
                <c:pt idx="20">
                  <c:v>2.7</c:v>
                </c:pt>
                <c:pt idx="21">
                  <c:v>6.7</c:v>
                </c:pt>
                <c:pt idx="22">
                  <c:v>8.7</c:v>
                </c:pt>
                <c:pt idx="23">
                  <c:v>9.8</c:v>
                </c:pt>
                <c:pt idx="24">
                  <c:v>3.09</c:v>
                </c:pt>
                <c:pt idx="25">
                  <c:v>3.37</c:v>
                </c:pt>
                <c:pt idx="26">
                  <c:v>5.54</c:v>
                </c:pt>
                <c:pt idx="27">
                  <c:v>6.39</c:v>
                </c:pt>
                <c:pt idx="28">
                  <c:v>2.42</c:v>
                </c:pt>
                <c:pt idx="29">
                  <c:v>5.83</c:v>
                </c:pt>
                <c:pt idx="30">
                  <c:v>4.16</c:v>
                </c:pt>
                <c:pt idx="31">
                  <c:v>6.7</c:v>
                </c:pt>
                <c:pt idx="32">
                  <c:v>10.5</c:v>
                </c:pt>
                <c:pt idx="33">
                  <c:v>4.9</c:v>
                </c:pt>
                <c:pt idx="34">
                  <c:v>2.46</c:v>
                </c:pt>
                <c:pt idx="35">
                  <c:v>3.12</c:v>
                </c:pt>
                <c:pt idx="36">
                  <c:v>2.9</c:v>
                </c:pt>
                <c:pt idx="37">
                  <c:v>1.7</c:v>
                </c:pt>
                <c:pt idx="38">
                  <c:v>1.67</c:v>
                </c:pt>
                <c:pt idx="39">
                  <c:v>3.37</c:v>
                </c:pt>
                <c:pt idx="40">
                  <c:v>2.78</c:v>
                </c:pt>
                <c:pt idx="41">
                  <c:v>5.35</c:v>
                </c:pt>
                <c:pt idx="42">
                  <c:v>8.6</c:v>
                </c:pt>
                <c:pt idx="43">
                  <c:v>4.87</c:v>
                </c:pt>
                <c:pt idx="44">
                  <c:v>3.72</c:v>
                </c:pt>
                <c:pt idx="45">
                  <c:v>2.55</c:v>
                </c:pt>
                <c:pt idx="46">
                  <c:v>1.95</c:v>
                </c:pt>
                <c:pt idx="47">
                  <c:v>2.63</c:v>
                </c:pt>
                <c:pt idx="48">
                  <c:v>3.84</c:v>
                </c:pt>
                <c:pt idx="49">
                  <c:v>3.65</c:v>
                </c:pt>
                <c:pt idx="50">
                  <c:v>3.34</c:v>
                </c:pt>
                <c:pt idx="51">
                  <c:v>2.65</c:v>
                </c:pt>
              </c:numCache>
            </c:numRef>
          </c:val>
        </c:ser>
        <c:ser>
          <c:idx val="1"/>
          <c:order val="1"/>
          <c:tx>
            <c:strRef>
              <c:f>Лист2!$C$4</c:f>
              <c:strCache>
                <c:ptCount val="1"/>
                <c:pt idx="0">
                  <c:v> W1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2"/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Лист2!$C$7:$C$58</c:f>
              <c:numCache>
                <c:formatCode>General</c:formatCode>
                <c:ptCount val="52"/>
                <c:pt idx="0">
                  <c:v>6.3</c:v>
                </c:pt>
                <c:pt idx="1">
                  <c:v>5.7</c:v>
                </c:pt>
                <c:pt idx="2">
                  <c:v>6.2</c:v>
                </c:pt>
                <c:pt idx="3">
                  <c:v>6.4</c:v>
                </c:pt>
                <c:pt idx="4">
                  <c:v>9.4</c:v>
                </c:pt>
                <c:pt idx="5">
                  <c:v>9.6</c:v>
                </c:pt>
                <c:pt idx="6">
                  <c:v>7.8</c:v>
                </c:pt>
                <c:pt idx="7">
                  <c:v>6.3</c:v>
                </c:pt>
                <c:pt idx="8">
                  <c:v>7.4</c:v>
                </c:pt>
                <c:pt idx="9">
                  <c:v>8.1</c:v>
                </c:pt>
                <c:pt idx="10">
                  <c:v>6.4</c:v>
                </c:pt>
                <c:pt idx="11">
                  <c:v>8.9</c:v>
                </c:pt>
                <c:pt idx="12">
                  <c:v>9.4</c:v>
                </c:pt>
                <c:pt idx="13">
                  <c:v>5.9</c:v>
                </c:pt>
                <c:pt idx="14">
                  <c:v>6.45</c:v>
                </c:pt>
                <c:pt idx="15">
                  <c:v>10.6</c:v>
                </c:pt>
                <c:pt idx="16">
                  <c:v>8.7</c:v>
                </c:pt>
                <c:pt idx="17">
                  <c:v>8.7</c:v>
                </c:pt>
                <c:pt idx="18">
                  <c:v>6.7</c:v>
                </c:pt>
                <c:pt idx="19">
                  <c:v>7.2</c:v>
                </c:pt>
                <c:pt idx="20">
                  <c:v>4.9</c:v>
                </c:pt>
                <c:pt idx="21">
                  <c:v>11.2</c:v>
                </c:pt>
                <c:pt idx="22">
                  <c:v>10.7</c:v>
                </c:pt>
                <c:pt idx="23">
                  <c:v>11.4</c:v>
                </c:pt>
                <c:pt idx="24">
                  <c:v>5.8</c:v>
                </c:pt>
                <c:pt idx="25">
                  <c:v>6.6</c:v>
                </c:pt>
                <c:pt idx="26">
                  <c:v>8.35</c:v>
                </c:pt>
                <c:pt idx="27">
                  <c:v>8.63</c:v>
                </c:pt>
                <c:pt idx="28">
                  <c:v>5.38</c:v>
                </c:pt>
                <c:pt idx="29">
                  <c:v>9.16</c:v>
                </c:pt>
                <c:pt idx="30">
                  <c:v>6.71</c:v>
                </c:pt>
                <c:pt idx="31">
                  <c:v>9.3</c:v>
                </c:pt>
                <c:pt idx="32">
                  <c:v>11.7</c:v>
                </c:pt>
                <c:pt idx="33">
                  <c:v>7.8</c:v>
                </c:pt>
                <c:pt idx="34">
                  <c:v>7.5</c:v>
                </c:pt>
                <c:pt idx="35">
                  <c:v>8.67</c:v>
                </c:pt>
                <c:pt idx="36">
                  <c:v>8.48</c:v>
                </c:pt>
                <c:pt idx="37">
                  <c:v>4.92</c:v>
                </c:pt>
                <c:pt idx="38">
                  <c:v>5.6</c:v>
                </c:pt>
                <c:pt idx="39">
                  <c:v>6.8</c:v>
                </c:pt>
                <c:pt idx="40">
                  <c:v>6.6</c:v>
                </c:pt>
                <c:pt idx="41">
                  <c:v>8.2</c:v>
                </c:pt>
                <c:pt idx="42">
                  <c:v>11.31</c:v>
                </c:pt>
                <c:pt idx="43">
                  <c:v>8.16</c:v>
                </c:pt>
                <c:pt idx="44">
                  <c:v>7.24</c:v>
                </c:pt>
                <c:pt idx="45">
                  <c:v>5.83</c:v>
                </c:pt>
                <c:pt idx="46">
                  <c:v>5.45</c:v>
                </c:pt>
                <c:pt idx="47">
                  <c:v>6.55</c:v>
                </c:pt>
                <c:pt idx="48">
                  <c:v>6.78</c:v>
                </c:pt>
                <c:pt idx="49">
                  <c:v>7.62</c:v>
                </c:pt>
                <c:pt idx="50">
                  <c:v>7.38</c:v>
                </c:pt>
                <c:pt idx="51">
                  <c:v>6.62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100"/>
        <c:axId val="310470528"/>
        <c:axId val="310472064"/>
      </c:barChart>
      <c:catAx>
        <c:axId val="31047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0472064"/>
        <c:crosses val="autoZero"/>
        <c:auto val="1"/>
        <c:lblAlgn val="ctr"/>
        <c:lblOffset val="100"/>
        <c:noMultiLvlLbl val="1"/>
      </c:catAx>
      <c:valAx>
        <c:axId val="310472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047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499999084645663"/>
          <c:y val="0.914030515679597"/>
          <c:w val="0.899999979658793"/>
          <c:h val="0.07407977216690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 sz="1050"/>
      </a:pPr>
    </a:p>
  </c:txPr>
  <c:externalData r:id="rId1">
    <c:autoUpdate val="0"/>
  </c:externalData>
  <c:userShapes r:id="rId3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68055590847176"/>
          <c:y val="0.0927406411214072"/>
          <c:w val="0.892828460394717"/>
          <c:h val="0.857507412709545"/>
        </c:manualLayout>
      </c:layout>
      <c:barChart>
        <c:barDir val="col"/>
        <c:grouping val="clustered"/>
        <c:varyColors val="0"/>
        <c:ser>
          <c:idx val="2"/>
          <c:order val="0"/>
          <c:tx>
            <c:strRef>
              <c:f>Лист2!$Z$4</c:f>
              <c:strCache>
                <c:ptCount val="1"/>
                <c:pt idx="0">
                  <c:v>Сгв</c:v>
                </c:pt>
              </c:strCache>
            </c:strRef>
          </c:tx>
          <c:spPr>
            <a:solidFill>
              <a:srgbClr val="660033"/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rgbClr val="660033"/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Лист2!$Z$7:$Z$58</c:f>
              <c:numCache>
                <c:formatCode>General</c:formatCode>
                <c:ptCount val="52"/>
                <c:pt idx="0">
                  <c:v>0.2</c:v>
                </c:pt>
                <c:pt idx="1">
                  <c:v>-0.15</c:v>
                </c:pt>
                <c:pt idx="2">
                  <c:v>-0.14</c:v>
                </c:pt>
                <c:pt idx="3">
                  <c:v>-0.2</c:v>
                </c:pt>
                <c:pt idx="4">
                  <c:v>-0.23</c:v>
                </c:pt>
                <c:pt idx="5">
                  <c:v>-0.15</c:v>
                </c:pt>
                <c:pt idx="6">
                  <c:v>0.17</c:v>
                </c:pt>
                <c:pt idx="7">
                  <c:v>0.2</c:v>
                </c:pt>
                <c:pt idx="8">
                  <c:v>0.23</c:v>
                </c:pt>
                <c:pt idx="9">
                  <c:v>0.19</c:v>
                </c:pt>
                <c:pt idx="10">
                  <c:v>0.2</c:v>
                </c:pt>
                <c:pt idx="11">
                  <c:v>0.18</c:v>
                </c:pt>
                <c:pt idx="12">
                  <c:v>0.18</c:v>
                </c:pt>
                <c:pt idx="13">
                  <c:v>0.2</c:v>
                </c:pt>
                <c:pt idx="14">
                  <c:v>0.2</c:v>
                </c:pt>
                <c:pt idx="15">
                  <c:v>0.17</c:v>
                </c:pt>
                <c:pt idx="16">
                  <c:v>0.18</c:v>
                </c:pt>
                <c:pt idx="17">
                  <c:v>0.18</c:v>
                </c:pt>
                <c:pt idx="18">
                  <c:v>0.19</c:v>
                </c:pt>
                <c:pt idx="19">
                  <c:v>0.19</c:v>
                </c:pt>
                <c:pt idx="20">
                  <c:v>0.14</c:v>
                </c:pt>
                <c:pt idx="21">
                  <c:v>0.16</c:v>
                </c:pt>
                <c:pt idx="22">
                  <c:v>0.17</c:v>
                </c:pt>
                <c:pt idx="23">
                  <c:v>0.17</c:v>
                </c:pt>
                <c:pt idx="24">
                  <c:v>0.2</c:v>
                </c:pt>
                <c:pt idx="25">
                  <c:v>0.19</c:v>
                </c:pt>
                <c:pt idx="26">
                  <c:v>0.19</c:v>
                </c:pt>
                <c:pt idx="27">
                  <c:v>0.18</c:v>
                </c:pt>
                <c:pt idx="28">
                  <c:v>0.2</c:v>
                </c:pt>
                <c:pt idx="29">
                  <c:v>0.16</c:v>
                </c:pt>
                <c:pt idx="30">
                  <c:v>0.19</c:v>
                </c:pt>
                <c:pt idx="31">
                  <c:v>0.16</c:v>
                </c:pt>
                <c:pt idx="32">
                  <c:v>0.18</c:v>
                </c:pt>
                <c:pt idx="33">
                  <c:v>0.16</c:v>
                </c:pt>
                <c:pt idx="34">
                  <c:v>0.16</c:v>
                </c:pt>
                <c:pt idx="35">
                  <c:v>0.24</c:v>
                </c:pt>
                <c:pt idx="36">
                  <c:v>0.17</c:v>
                </c:pt>
                <c:pt idx="37">
                  <c:v>0.24</c:v>
                </c:pt>
                <c:pt idx="38">
                  <c:v>0.29</c:v>
                </c:pt>
                <c:pt idx="39">
                  <c:v>0.26</c:v>
                </c:pt>
                <c:pt idx="40">
                  <c:v>0.21</c:v>
                </c:pt>
                <c:pt idx="41">
                  <c:v>0.23</c:v>
                </c:pt>
                <c:pt idx="42">
                  <c:v>0.19</c:v>
                </c:pt>
                <c:pt idx="43">
                  <c:v>0.22</c:v>
                </c:pt>
                <c:pt idx="44">
                  <c:v>0.19</c:v>
                </c:pt>
                <c:pt idx="45">
                  <c:v>0.2</c:v>
                </c:pt>
                <c:pt idx="46">
                  <c:v>0.2</c:v>
                </c:pt>
                <c:pt idx="47">
                  <c:v>0.17</c:v>
                </c:pt>
                <c:pt idx="48">
                  <c:v>0.18</c:v>
                </c:pt>
                <c:pt idx="49">
                  <c:v>0.12</c:v>
                </c:pt>
                <c:pt idx="50">
                  <c:v>0.18</c:v>
                </c:pt>
                <c:pt idx="51">
                  <c:v>0.2</c:v>
                </c:pt>
              </c:numCache>
            </c:numRef>
          </c:val>
        </c:ser>
        <c:ser>
          <c:idx val="1"/>
          <c:order val="1"/>
          <c:tx>
            <c:strRef>
              <c:f>Лист2!$AA$4</c:f>
              <c:strCache>
                <c:ptCount val="1"/>
                <c:pt idx="0">
                  <c:v>Ccб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4">
                    <a:lumMod val="40000"/>
                    <a:lumOff val="60000"/>
                  </a:schemeClr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Лист2!$AA$7:$AA$58</c:f>
              <c:numCache>
                <c:formatCode>General</c:formatCode>
                <c:ptCount val="52"/>
                <c:pt idx="0">
                  <c:v>0.277</c:v>
                </c:pt>
                <c:pt idx="1">
                  <c:v>0.23</c:v>
                </c:pt>
                <c:pt idx="2">
                  <c:v>0.245</c:v>
                </c:pt>
                <c:pt idx="3">
                  <c:v>0.278</c:v>
                </c:pt>
                <c:pt idx="4">
                  <c:v>0.297</c:v>
                </c:pt>
                <c:pt idx="5">
                  <c:v>-0.24</c:v>
                </c:pt>
                <c:pt idx="6">
                  <c:v>0.247</c:v>
                </c:pt>
                <c:pt idx="7">
                  <c:v>0.307</c:v>
                </c:pt>
                <c:pt idx="8">
                  <c:v>0.266</c:v>
                </c:pt>
                <c:pt idx="9">
                  <c:v>0.265</c:v>
                </c:pt>
                <c:pt idx="10">
                  <c:v>0.262</c:v>
                </c:pt>
                <c:pt idx="11">
                  <c:v>0.26</c:v>
                </c:pt>
                <c:pt idx="12">
                  <c:v>0.25</c:v>
                </c:pt>
                <c:pt idx="13">
                  <c:v>0.3</c:v>
                </c:pt>
                <c:pt idx="14">
                  <c:v>0.26</c:v>
                </c:pt>
                <c:pt idx="15">
                  <c:v>0.251</c:v>
                </c:pt>
                <c:pt idx="16">
                  <c:v>0.315</c:v>
                </c:pt>
                <c:pt idx="17">
                  <c:v>0.225</c:v>
                </c:pt>
                <c:pt idx="18">
                  <c:v>0.5</c:v>
                </c:pt>
                <c:pt idx="19">
                  <c:v>0.246</c:v>
                </c:pt>
                <c:pt idx="20">
                  <c:v>0.571</c:v>
                </c:pt>
                <c:pt idx="21">
                  <c:v>0.261</c:v>
                </c:pt>
                <c:pt idx="22">
                  <c:v>0.257</c:v>
                </c:pt>
                <c:pt idx="23">
                  <c:v>0.479</c:v>
                </c:pt>
                <c:pt idx="24">
                  <c:v>0.718</c:v>
                </c:pt>
                <c:pt idx="25">
                  <c:v>0.71</c:v>
                </c:pt>
                <c:pt idx="26">
                  <c:v>0.628</c:v>
                </c:pt>
                <c:pt idx="27">
                  <c:v>0.542</c:v>
                </c:pt>
                <c:pt idx="28">
                  <c:v>0.781</c:v>
                </c:pt>
                <c:pt idx="29">
                  <c:v>0.52</c:v>
                </c:pt>
                <c:pt idx="30">
                  <c:v>0.627</c:v>
                </c:pt>
                <c:pt idx="31">
                  <c:v>0.501</c:v>
                </c:pt>
                <c:pt idx="32">
                  <c:v>0.52</c:v>
                </c:pt>
                <c:pt idx="33">
                  <c:v>0.52</c:v>
                </c:pt>
                <c:pt idx="34">
                  <c:v>0.821</c:v>
                </c:pt>
                <c:pt idx="35">
                  <c:v>1.054</c:v>
                </c:pt>
                <c:pt idx="36">
                  <c:v>0.985</c:v>
                </c:pt>
                <c:pt idx="37">
                  <c:v>0.975</c:v>
                </c:pt>
                <c:pt idx="38">
                  <c:v>1.035</c:v>
                </c:pt>
                <c:pt idx="39">
                  <c:v>0.988</c:v>
                </c:pt>
                <c:pt idx="40">
                  <c:v>1.09</c:v>
                </c:pt>
                <c:pt idx="41">
                  <c:v>0.704</c:v>
                </c:pt>
                <c:pt idx="42">
                  <c:v>0.59</c:v>
                </c:pt>
                <c:pt idx="43">
                  <c:v>0.669</c:v>
                </c:pt>
                <c:pt idx="44">
                  <c:v>0.849</c:v>
                </c:pt>
                <c:pt idx="45">
                  <c:v>1.122</c:v>
                </c:pt>
                <c:pt idx="46">
                  <c:v>1.08</c:v>
                </c:pt>
                <c:pt idx="47">
                  <c:v>1.136</c:v>
                </c:pt>
                <c:pt idx="48">
                  <c:v>0.951</c:v>
                </c:pt>
                <c:pt idx="49">
                  <c:v>0.652</c:v>
                </c:pt>
                <c:pt idx="50">
                  <c:v>0.551</c:v>
                </c:pt>
                <c:pt idx="51">
                  <c:v>0.852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0012160"/>
        <c:axId val="330013696"/>
      </c:barChart>
      <c:catAx>
        <c:axId val="33001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30013696"/>
        <c:crosses val="autoZero"/>
        <c:auto val="1"/>
        <c:lblAlgn val="ctr"/>
        <c:lblOffset val="100"/>
        <c:noMultiLvlLbl val="1"/>
      </c:catAx>
      <c:valAx>
        <c:axId val="330013696"/>
        <c:scaling>
          <c:orientation val="minMax"/>
          <c:max val="1.2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30012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5144979260077"/>
          <c:y val="0.902100812849812"/>
          <c:w val="0.725455263183155"/>
          <c:h val="0.07086664944991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userShapes r:id="rId3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463629459898456"/>
          <c:y val="0.106179563917527"/>
          <c:w val="0.919427241220882"/>
          <c:h val="0.703415303296087"/>
        </c:manualLayout>
      </c:layout>
      <c:barChart>
        <c:barDir val="col"/>
        <c:grouping val="clustered"/>
        <c:varyColors val="0"/>
        <c:ser>
          <c:idx val="2"/>
          <c:order val="0"/>
          <c:tx>
            <c:strRef>
              <c:f>Лист2!$AD$4</c:f>
              <c:strCache>
                <c:ptCount val="1"/>
                <c:pt idx="0">
                  <c:v>Wсб</c:v>
                </c:pt>
              </c:strCache>
            </c:strRef>
          </c:tx>
          <c:spPr>
            <a:solidFill>
              <a:srgbClr val="00B0F0"/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3"/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Лист2!$AD$7:$AD$58</c:f>
              <c:numCache>
                <c:formatCode>General</c:formatCode>
                <c:ptCount val="52"/>
                <c:pt idx="0">
                  <c:v>0.545</c:v>
                </c:pt>
                <c:pt idx="1">
                  <c:v>0.545</c:v>
                </c:pt>
                <c:pt idx="2">
                  <c:v>0.742</c:v>
                </c:pt>
                <c:pt idx="3">
                  <c:v>0.539</c:v>
                </c:pt>
                <c:pt idx="4">
                  <c:v>0.893</c:v>
                </c:pt>
                <c:pt idx="5">
                  <c:v>1.436</c:v>
                </c:pt>
                <c:pt idx="6">
                  <c:v>0.922</c:v>
                </c:pt>
                <c:pt idx="7">
                  <c:v>0.898</c:v>
                </c:pt>
                <c:pt idx="8">
                  <c:v>0.394</c:v>
                </c:pt>
                <c:pt idx="9">
                  <c:v>0.802</c:v>
                </c:pt>
                <c:pt idx="10">
                  <c:v>0.528</c:v>
                </c:pt>
                <c:pt idx="11">
                  <c:v>0.92</c:v>
                </c:pt>
                <c:pt idx="12">
                  <c:v>1.127</c:v>
                </c:pt>
                <c:pt idx="13">
                  <c:v>0.508</c:v>
                </c:pt>
                <c:pt idx="14">
                  <c:v>0.439</c:v>
                </c:pt>
                <c:pt idx="15">
                  <c:v>1.277</c:v>
                </c:pt>
                <c:pt idx="16">
                  <c:v>1.214</c:v>
                </c:pt>
                <c:pt idx="17">
                  <c:v>0.71</c:v>
                </c:pt>
                <c:pt idx="18">
                  <c:v>0.767</c:v>
                </c:pt>
                <c:pt idx="19">
                  <c:v>0.503</c:v>
                </c:pt>
                <c:pt idx="20">
                  <c:v>0.374</c:v>
                </c:pt>
                <c:pt idx="21">
                  <c:v>0.985</c:v>
                </c:pt>
                <c:pt idx="22">
                  <c:v>1.162</c:v>
                </c:pt>
                <c:pt idx="23">
                  <c:v>1.658</c:v>
                </c:pt>
                <c:pt idx="24">
                  <c:v>0.489</c:v>
                </c:pt>
                <c:pt idx="25">
                  <c:v>0.521</c:v>
                </c:pt>
                <c:pt idx="26">
                  <c:v>0.878</c:v>
                </c:pt>
                <c:pt idx="27">
                  <c:v>1.065</c:v>
                </c:pt>
                <c:pt idx="28">
                  <c:v>0.367</c:v>
                </c:pt>
                <c:pt idx="29">
                  <c:v>0.948</c:v>
                </c:pt>
                <c:pt idx="30">
                  <c:v>0.67</c:v>
                </c:pt>
                <c:pt idx="31">
                  <c:v>1.081</c:v>
                </c:pt>
                <c:pt idx="32">
                  <c:v>1.764</c:v>
                </c:pt>
                <c:pt idx="33">
                  <c:v>0.797</c:v>
                </c:pt>
                <c:pt idx="34">
                  <c:v>0.322</c:v>
                </c:pt>
                <c:pt idx="35">
                  <c:v>0.444</c:v>
                </c:pt>
                <c:pt idx="36">
                  <c:v>0.353</c:v>
                </c:pt>
                <c:pt idx="37">
                  <c:v>0.258</c:v>
                </c:pt>
                <c:pt idx="38">
                  <c:v>0.349</c:v>
                </c:pt>
                <c:pt idx="39">
                  <c:v>0.504</c:v>
                </c:pt>
                <c:pt idx="40">
                  <c:v>0.366</c:v>
                </c:pt>
                <c:pt idx="41">
                  <c:v>0.844</c:v>
                </c:pt>
                <c:pt idx="42">
                  <c:v>1.42</c:v>
                </c:pt>
                <c:pt idx="43">
                  <c:v>0.809</c:v>
                </c:pt>
                <c:pt idx="44">
                  <c:v>0.529</c:v>
                </c:pt>
                <c:pt idx="45">
                  <c:v>0.317</c:v>
                </c:pt>
                <c:pt idx="46">
                  <c:v>0.248</c:v>
                </c:pt>
                <c:pt idx="47">
                  <c:v>0.291</c:v>
                </c:pt>
                <c:pt idx="48">
                  <c:v>0.494</c:v>
                </c:pt>
                <c:pt idx="49">
                  <c:v>0.94</c:v>
                </c:pt>
                <c:pt idx="50">
                  <c:v>0.494</c:v>
                </c:pt>
                <c:pt idx="51">
                  <c:v>0.94</c:v>
                </c:pt>
              </c:numCache>
            </c:numRef>
          </c:val>
        </c:ser>
        <c:ser>
          <c:idx val="1"/>
          <c:order val="1"/>
          <c:tx>
            <c:strRef>
              <c:f>Лист2!$AE$4</c:f>
              <c:strCache>
                <c:ptCount val="1"/>
                <c:pt idx="0">
                  <c:v>Wгв</c:v>
                </c:pt>
              </c:strCache>
            </c:strRef>
          </c:tx>
          <c:spPr>
            <a:solidFill>
              <a:srgbClr val="FFC000"/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4">
                    <a:lumMod val="60000"/>
                    <a:lumOff val="40000"/>
                  </a:schemeClr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Лист2!$AE$7:$AE$58</c:f>
              <c:numCache>
                <c:formatCode>General</c:formatCode>
                <c:ptCount val="52"/>
                <c:pt idx="0">
                  <c:v>0.755</c:v>
                </c:pt>
                <c:pt idx="1">
                  <c:v>0.829</c:v>
                </c:pt>
                <c:pt idx="2">
                  <c:v>1.298</c:v>
                </c:pt>
                <c:pt idx="3">
                  <c:v>0.75</c:v>
                </c:pt>
                <c:pt idx="4">
                  <c:v>1.156</c:v>
                </c:pt>
                <c:pt idx="5">
                  <c:v>2.374</c:v>
                </c:pt>
                <c:pt idx="6">
                  <c:v>1.338</c:v>
                </c:pt>
                <c:pt idx="7">
                  <c:v>1.38</c:v>
                </c:pt>
                <c:pt idx="8">
                  <c:v>0.456</c:v>
                </c:pt>
                <c:pt idx="9">
                  <c:v>1.117</c:v>
                </c:pt>
                <c:pt idx="10">
                  <c:v>0.692</c:v>
                </c:pt>
                <c:pt idx="11">
                  <c:v>1.329</c:v>
                </c:pt>
                <c:pt idx="12">
                  <c:v>1.564</c:v>
                </c:pt>
                <c:pt idx="13">
                  <c:v>0.762</c:v>
                </c:pt>
                <c:pt idx="14">
                  <c:v>0.57</c:v>
                </c:pt>
                <c:pt idx="15">
                  <c:v>1.884</c:v>
                </c:pt>
                <c:pt idx="16">
                  <c:v>2.124</c:v>
                </c:pt>
                <c:pt idx="17">
                  <c:v>0.888</c:v>
                </c:pt>
                <c:pt idx="18">
                  <c:v>2.023</c:v>
                </c:pt>
                <c:pt idx="19">
                  <c:v>0.649</c:v>
                </c:pt>
                <c:pt idx="20">
                  <c:v>1.526</c:v>
                </c:pt>
                <c:pt idx="21">
                  <c:v>1.608</c:v>
                </c:pt>
                <c:pt idx="22">
                  <c:v>1.758</c:v>
                </c:pt>
                <c:pt idx="23">
                  <c:v>3.672</c:v>
                </c:pt>
                <c:pt idx="24">
                  <c:v>1.744</c:v>
                </c:pt>
                <c:pt idx="25">
                  <c:v>1.947</c:v>
                </c:pt>
                <c:pt idx="26">
                  <c:v>2.908</c:v>
                </c:pt>
                <c:pt idx="27">
                  <c:v>3.195</c:v>
                </c:pt>
                <c:pt idx="28">
                  <c:v>1.433</c:v>
                </c:pt>
                <c:pt idx="29">
                  <c:v>3.087</c:v>
                </c:pt>
                <c:pt idx="30">
                  <c:v>2.213</c:v>
                </c:pt>
                <c:pt idx="31">
                  <c:v>3.565</c:v>
                </c:pt>
                <c:pt idx="32">
                  <c:v>3.5</c:v>
                </c:pt>
                <c:pt idx="33">
                  <c:v>2.593</c:v>
                </c:pt>
                <c:pt idx="34">
                  <c:v>1.657</c:v>
                </c:pt>
                <c:pt idx="35">
                  <c:v>1.956</c:v>
                </c:pt>
                <c:pt idx="36">
                  <c:v>2.049</c:v>
                </c:pt>
                <c:pt idx="37">
                  <c:v>0.839</c:v>
                </c:pt>
                <c:pt idx="38">
                  <c:v>0.94</c:v>
                </c:pt>
                <c:pt idx="39">
                  <c:v>1.92</c:v>
                </c:pt>
                <c:pt idx="40">
                  <c:v>1.897</c:v>
                </c:pt>
                <c:pt idx="41">
                  <c:v>2.707</c:v>
                </c:pt>
                <c:pt idx="42">
                  <c:v>3.41</c:v>
                </c:pt>
                <c:pt idx="43">
                  <c:v>2.462</c:v>
                </c:pt>
                <c:pt idx="44">
                  <c:v>2.359</c:v>
                </c:pt>
                <c:pt idx="45">
                  <c:v>1.777</c:v>
                </c:pt>
                <c:pt idx="46">
                  <c:v>1.341</c:v>
                </c:pt>
                <c:pt idx="47">
                  <c:v>1.947</c:v>
                </c:pt>
                <c:pt idx="48">
                  <c:v>2.615</c:v>
                </c:pt>
                <c:pt idx="49">
                  <c:v>3.021</c:v>
                </c:pt>
                <c:pt idx="50">
                  <c:v>2.615</c:v>
                </c:pt>
                <c:pt idx="51">
                  <c:v>3.021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-46"/>
        <c:axId val="330166656"/>
        <c:axId val="330168192"/>
      </c:barChart>
      <c:catAx>
        <c:axId val="330166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0168192"/>
        <c:crosses val="autoZero"/>
        <c:auto val="1"/>
        <c:lblAlgn val="ctr"/>
        <c:lblOffset val="100"/>
        <c:noMultiLvlLbl val="1"/>
      </c:catAx>
      <c:valAx>
        <c:axId val="330168192"/>
        <c:scaling>
          <c:orientation val="minMax"/>
          <c:max val="3.5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3016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charset="0"/>
              <a:ea typeface="+mn-ea"/>
              <a:cs typeface="Times New Roman" panose="02020603050405020304" charset="0"/>
            </a:defRPr>
          </a:pPr>
        </a:p>
      </c:txPr>
    </c:legend>
    <c:plotVisOnly val="1"/>
    <c:dispBlanksAs val="zero"/>
    <c:showDLblsOverMax val="0"/>
  </c:chart>
  <c:spPr>
    <a:noFill/>
    <a:ln w="9525" cap="flat" cmpd="sng" algn="ctr">
      <a:solidFill>
        <a:sysClr val="window" lastClr="FFFFFF">
          <a:lumMod val="75000"/>
        </a:sysClr>
      </a:solidFill>
      <a:prstDash val="solid"/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userShapes r:id="rId3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574334834348849"/>
          <c:y val="0.0884120838339857"/>
          <c:w val="0.917411032021908"/>
          <c:h val="0.714502740391706"/>
        </c:manualLayout>
      </c:layout>
      <c:barChart>
        <c:barDir val="col"/>
        <c:grouping val="clustered"/>
        <c:varyColors val="0"/>
        <c:ser>
          <c:idx val="2"/>
          <c:order val="0"/>
          <c:tx>
            <c:strRef>
              <c:f>Лист2!$AF$4</c:f>
              <c:strCache>
                <c:ptCount val="1"/>
                <c:pt idx="0">
                  <c:v>Сгв</c:v>
                </c:pt>
              </c:strCache>
            </c:strRef>
          </c:tx>
          <c:spPr>
            <a:solidFill>
              <a:schemeClr val="accent6"/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6"/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Лист2!$AF$7:$AF$58</c:f>
              <c:numCache>
                <c:formatCode>General</c:formatCode>
                <c:ptCount val="52"/>
                <c:pt idx="0">
                  <c:v>0.677</c:v>
                </c:pt>
                <c:pt idx="1">
                  <c:v>0.529</c:v>
                </c:pt>
                <c:pt idx="2">
                  <c:v>0.526</c:v>
                </c:pt>
                <c:pt idx="3">
                  <c:v>0.677</c:v>
                </c:pt>
                <c:pt idx="4">
                  <c:v>0.756</c:v>
                </c:pt>
                <c:pt idx="5">
                  <c:v>0.55</c:v>
                </c:pt>
                <c:pt idx="6">
                  <c:v>0.587</c:v>
                </c:pt>
                <c:pt idx="7">
                  <c:v>0.71</c:v>
                </c:pt>
                <c:pt idx="8">
                  <c:v>0.728</c:v>
                </c:pt>
                <c:pt idx="9">
                  <c:v>0.646</c:v>
                </c:pt>
                <c:pt idx="10">
                  <c:v>0.662</c:v>
                </c:pt>
                <c:pt idx="11">
                  <c:v>0.621</c:v>
                </c:pt>
                <c:pt idx="12">
                  <c:v>0.609</c:v>
                </c:pt>
                <c:pt idx="13">
                  <c:v>0.7</c:v>
                </c:pt>
                <c:pt idx="14">
                  <c:v>0.66</c:v>
                </c:pt>
                <c:pt idx="15">
                  <c:v>0.591</c:v>
                </c:pt>
                <c:pt idx="16">
                  <c:v>0.676</c:v>
                </c:pt>
                <c:pt idx="17">
                  <c:v>0.586</c:v>
                </c:pt>
                <c:pt idx="18">
                  <c:v>0.879</c:v>
                </c:pt>
                <c:pt idx="19">
                  <c:v>0.625</c:v>
                </c:pt>
                <c:pt idx="20">
                  <c:v>0.851</c:v>
                </c:pt>
                <c:pt idx="21">
                  <c:v>0.582</c:v>
                </c:pt>
                <c:pt idx="22">
                  <c:v>0.597</c:v>
                </c:pt>
                <c:pt idx="23">
                  <c:v>0.819</c:v>
                </c:pt>
                <c:pt idx="24">
                  <c:v>1.119</c:v>
                </c:pt>
                <c:pt idx="25">
                  <c:v>1.089</c:v>
                </c:pt>
                <c:pt idx="26">
                  <c:v>1.007</c:v>
                </c:pt>
                <c:pt idx="27">
                  <c:v>0.899</c:v>
                </c:pt>
                <c:pt idx="28">
                  <c:v>1.181</c:v>
                </c:pt>
                <c:pt idx="29">
                  <c:v>0.84</c:v>
                </c:pt>
                <c:pt idx="30">
                  <c:v>1.02</c:v>
                </c:pt>
                <c:pt idx="31">
                  <c:v>0.78</c:v>
                </c:pt>
                <c:pt idx="32">
                  <c:v>0.88</c:v>
                </c:pt>
                <c:pt idx="33">
                  <c:v>0.841</c:v>
                </c:pt>
                <c:pt idx="34">
                  <c:v>1.141</c:v>
                </c:pt>
                <c:pt idx="35">
                  <c:v>1.534</c:v>
                </c:pt>
                <c:pt idx="36">
                  <c:v>1.325</c:v>
                </c:pt>
                <c:pt idx="37">
                  <c:v>1.815</c:v>
                </c:pt>
                <c:pt idx="38">
                  <c:v>1.589</c:v>
                </c:pt>
                <c:pt idx="39">
                  <c:v>1.507</c:v>
                </c:pt>
                <c:pt idx="40">
                  <c:v>1.51</c:v>
                </c:pt>
                <c:pt idx="41">
                  <c:v>1.164</c:v>
                </c:pt>
                <c:pt idx="42">
                  <c:v>0.967</c:v>
                </c:pt>
                <c:pt idx="43">
                  <c:v>1.109</c:v>
                </c:pt>
                <c:pt idx="44">
                  <c:v>1.23</c:v>
                </c:pt>
                <c:pt idx="45">
                  <c:v>1.523</c:v>
                </c:pt>
                <c:pt idx="46">
                  <c:v>1.48</c:v>
                </c:pt>
                <c:pt idx="47">
                  <c:v>1.474</c:v>
                </c:pt>
                <c:pt idx="48">
                  <c:v>1.312</c:v>
                </c:pt>
                <c:pt idx="49">
                  <c:v>0.55</c:v>
                </c:pt>
                <c:pt idx="50">
                  <c:v>1.312</c:v>
                </c:pt>
                <c:pt idx="51">
                  <c:v>0.55</c:v>
                </c:pt>
              </c:numCache>
            </c:numRef>
          </c:val>
        </c:ser>
        <c:ser>
          <c:idx val="1"/>
          <c:order val="1"/>
          <c:tx>
            <c:strRef>
              <c:f>Лист2!$AG$4</c:f>
              <c:strCache>
                <c:ptCount val="1"/>
                <c:pt idx="0">
                  <c:v>Ссб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4">
                    <a:lumMod val="50000"/>
                  </a:schemeClr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Лист2!$AG$7:$AG$58</c:f>
              <c:numCache>
                <c:formatCode>General</c:formatCode>
                <c:ptCount val="52"/>
                <c:pt idx="0">
                  <c:v>0.2</c:v>
                </c:pt>
                <c:pt idx="1">
                  <c:v>0.15</c:v>
                </c:pt>
                <c:pt idx="2">
                  <c:v>0.14</c:v>
                </c:pt>
                <c:pt idx="3">
                  <c:v>0.2</c:v>
                </c:pt>
                <c:pt idx="4">
                  <c:v>0.23</c:v>
                </c:pt>
                <c:pt idx="5">
                  <c:v>0.15</c:v>
                </c:pt>
                <c:pt idx="6">
                  <c:v>0.17</c:v>
                </c:pt>
                <c:pt idx="7">
                  <c:v>0.2</c:v>
                </c:pt>
                <c:pt idx="8">
                  <c:v>0.23</c:v>
                </c:pt>
                <c:pt idx="9">
                  <c:v>0.19</c:v>
                </c:pt>
                <c:pt idx="10">
                  <c:v>0.2</c:v>
                </c:pt>
                <c:pt idx="11">
                  <c:v>0.18</c:v>
                </c:pt>
                <c:pt idx="12">
                  <c:v>0.18</c:v>
                </c:pt>
                <c:pt idx="13">
                  <c:v>0.2</c:v>
                </c:pt>
                <c:pt idx="14">
                  <c:v>0.2</c:v>
                </c:pt>
                <c:pt idx="15">
                  <c:v>0.17</c:v>
                </c:pt>
                <c:pt idx="16">
                  <c:v>0.18</c:v>
                </c:pt>
                <c:pt idx="17">
                  <c:v>0.18</c:v>
                </c:pt>
                <c:pt idx="18">
                  <c:v>0.19</c:v>
                </c:pt>
                <c:pt idx="19">
                  <c:v>0.19</c:v>
                </c:pt>
                <c:pt idx="20">
                  <c:v>0.14</c:v>
                </c:pt>
                <c:pt idx="21">
                  <c:v>0.16</c:v>
                </c:pt>
                <c:pt idx="22">
                  <c:v>0.17</c:v>
                </c:pt>
                <c:pt idx="23">
                  <c:v>0.17</c:v>
                </c:pt>
                <c:pt idx="24">
                  <c:v>0.2</c:v>
                </c:pt>
                <c:pt idx="25">
                  <c:v>0.19</c:v>
                </c:pt>
                <c:pt idx="26">
                  <c:v>0.19</c:v>
                </c:pt>
                <c:pt idx="27">
                  <c:v>0.18</c:v>
                </c:pt>
                <c:pt idx="28">
                  <c:v>0.2</c:v>
                </c:pt>
                <c:pt idx="29">
                  <c:v>0.16</c:v>
                </c:pt>
                <c:pt idx="30">
                  <c:v>0.19</c:v>
                </c:pt>
                <c:pt idx="31">
                  <c:v>0.16</c:v>
                </c:pt>
                <c:pt idx="32">
                  <c:v>0.18</c:v>
                </c:pt>
                <c:pt idx="33">
                  <c:v>0.16</c:v>
                </c:pt>
                <c:pt idx="34">
                  <c:v>0.16</c:v>
                </c:pt>
                <c:pt idx="35">
                  <c:v>0.24</c:v>
                </c:pt>
                <c:pt idx="36">
                  <c:v>0.17</c:v>
                </c:pt>
                <c:pt idx="37">
                  <c:v>0.24</c:v>
                </c:pt>
                <c:pt idx="38">
                  <c:v>0.29</c:v>
                </c:pt>
                <c:pt idx="39">
                  <c:v>0.25</c:v>
                </c:pt>
                <c:pt idx="40">
                  <c:v>0.21</c:v>
                </c:pt>
                <c:pt idx="41">
                  <c:v>0.23</c:v>
                </c:pt>
                <c:pt idx="42">
                  <c:v>0.19</c:v>
                </c:pt>
                <c:pt idx="43">
                  <c:v>0.22</c:v>
                </c:pt>
                <c:pt idx="44">
                  <c:v>0.19</c:v>
                </c:pt>
                <c:pt idx="45">
                  <c:v>0.2</c:v>
                </c:pt>
                <c:pt idx="46">
                  <c:v>0.2</c:v>
                </c:pt>
                <c:pt idx="47">
                  <c:v>0.17</c:v>
                </c:pt>
                <c:pt idx="48">
                  <c:v>0.18</c:v>
                </c:pt>
                <c:pt idx="49">
                  <c:v>0.18</c:v>
                </c:pt>
                <c:pt idx="50">
                  <c:v>0.18</c:v>
                </c:pt>
                <c:pt idx="51">
                  <c:v>0.18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0975872"/>
        <c:axId val="331022720"/>
      </c:barChart>
      <c:catAx>
        <c:axId val="33097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31022720"/>
        <c:crosses val="autoZero"/>
        <c:auto val="1"/>
        <c:lblAlgn val="ctr"/>
        <c:lblOffset val="100"/>
        <c:noMultiLvlLbl val="1"/>
      </c:catAx>
      <c:valAx>
        <c:axId val="3310227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30975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charset="0"/>
              <a:ea typeface="+mn-ea"/>
              <a:cs typeface="Times New Roman" panose="02020603050405020304" charset="0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 sz="1050">
          <a:latin typeface="Times New Roman" panose="02020603050405020304" charset="0"/>
          <a:cs typeface="Times New Roman" panose="02020603050405020304" charset="0"/>
        </a:defRPr>
      </a:pPr>
    </a:p>
  </c:txPr>
  <c:externalData r:id="rId1">
    <c:autoUpdate val="0"/>
  </c:externalData>
  <c:userShapes r:id="rId3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614634458578739"/>
          <c:y val="0.099728173978705"/>
          <c:w val="0.907270794618047"/>
          <c:h val="0.671912525670189"/>
        </c:manualLayout>
      </c:layout>
      <c:barChart>
        <c:barDir val="col"/>
        <c:grouping val="clustered"/>
        <c:varyColors val="0"/>
        <c:ser>
          <c:idx val="2"/>
          <c:order val="0"/>
          <c:tx>
            <c:strRef>
              <c:f>Лист2!$AH$4</c:f>
              <c:strCache>
                <c:ptCount val="1"/>
                <c:pt idx="0">
                  <c:v>Sгв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3"/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Лист2!$AH$7:$AH$58</c:f>
              <c:numCache>
                <c:formatCode>General</c:formatCode>
                <c:ptCount val="52"/>
                <c:pt idx="0">
                  <c:v>0.511</c:v>
                </c:pt>
                <c:pt idx="1">
                  <c:v>0.438</c:v>
                </c:pt>
                <c:pt idx="2">
                  <c:v>0.683</c:v>
                </c:pt>
                <c:pt idx="3">
                  <c:v>0.508</c:v>
                </c:pt>
                <c:pt idx="4">
                  <c:v>0.875</c:v>
                </c:pt>
                <c:pt idx="5">
                  <c:v>1.305</c:v>
                </c:pt>
                <c:pt idx="6">
                  <c:v>0.785</c:v>
                </c:pt>
                <c:pt idx="7">
                  <c:v>0.98</c:v>
                </c:pt>
                <c:pt idx="8">
                  <c:v>0.332</c:v>
                </c:pt>
                <c:pt idx="9">
                  <c:v>0.722</c:v>
                </c:pt>
                <c:pt idx="10">
                  <c:v>0.458</c:v>
                </c:pt>
                <c:pt idx="11">
                  <c:v>0.825</c:v>
                </c:pt>
                <c:pt idx="12">
                  <c:v>0.953</c:v>
                </c:pt>
                <c:pt idx="13">
                  <c:v>0.533</c:v>
                </c:pt>
                <c:pt idx="14">
                  <c:v>0.376</c:v>
                </c:pt>
                <c:pt idx="15">
                  <c:v>1.114</c:v>
                </c:pt>
                <c:pt idx="16">
                  <c:v>1.435</c:v>
                </c:pt>
                <c:pt idx="17">
                  <c:v>0.52</c:v>
                </c:pt>
                <c:pt idx="18">
                  <c:v>1.779</c:v>
                </c:pt>
                <c:pt idx="19">
                  <c:v>0.405</c:v>
                </c:pt>
                <c:pt idx="20">
                  <c:v>1.298</c:v>
                </c:pt>
                <c:pt idx="21">
                  <c:v>0.935</c:v>
                </c:pt>
                <c:pt idx="22">
                  <c:v>1.05</c:v>
                </c:pt>
                <c:pt idx="23">
                  <c:v>2.828</c:v>
                </c:pt>
                <c:pt idx="24">
                  <c:v>1.951</c:v>
                </c:pt>
                <c:pt idx="25">
                  <c:v>2.122</c:v>
                </c:pt>
                <c:pt idx="26">
                  <c:v>2.93</c:v>
                </c:pt>
                <c:pt idx="27">
                  <c:v>2.875</c:v>
                </c:pt>
                <c:pt idx="28">
                  <c:v>1.693</c:v>
                </c:pt>
                <c:pt idx="29">
                  <c:v>2.593</c:v>
                </c:pt>
                <c:pt idx="30">
                  <c:v>2.258</c:v>
                </c:pt>
                <c:pt idx="31">
                  <c:v>2.78</c:v>
                </c:pt>
                <c:pt idx="32">
                  <c:v>2.588</c:v>
                </c:pt>
                <c:pt idx="33">
                  <c:v>2.182</c:v>
                </c:pt>
                <c:pt idx="34">
                  <c:v>1.891</c:v>
                </c:pt>
                <c:pt idx="35">
                  <c:v>3</c:v>
                </c:pt>
                <c:pt idx="36">
                  <c:v>2.715</c:v>
                </c:pt>
                <c:pt idx="37">
                  <c:v>1.523</c:v>
                </c:pt>
                <c:pt idx="38">
                  <c:v>1.494</c:v>
                </c:pt>
                <c:pt idx="39">
                  <c:v>2.893</c:v>
                </c:pt>
                <c:pt idx="40">
                  <c:v>2.864</c:v>
                </c:pt>
                <c:pt idx="41">
                  <c:v>3.152</c:v>
                </c:pt>
                <c:pt idx="42">
                  <c:v>3.265</c:v>
                </c:pt>
                <c:pt idx="43">
                  <c:v>2.73</c:v>
                </c:pt>
                <c:pt idx="44">
                  <c:v>2.902</c:v>
                </c:pt>
                <c:pt idx="45">
                  <c:v>2.706</c:v>
                </c:pt>
                <c:pt idx="46">
                  <c:v>1.984</c:v>
                </c:pt>
                <c:pt idx="47">
                  <c:v>2.87</c:v>
                </c:pt>
                <c:pt idx="48">
                  <c:v>3.43</c:v>
                </c:pt>
                <c:pt idx="49">
                  <c:v>0.517</c:v>
                </c:pt>
                <c:pt idx="50">
                  <c:v>3.43</c:v>
                </c:pt>
                <c:pt idx="51">
                  <c:v>0.517</c:v>
                </c:pt>
              </c:numCache>
            </c:numRef>
          </c:val>
        </c:ser>
        <c:ser>
          <c:idx val="1"/>
          <c:order val="1"/>
          <c:tx>
            <c:strRef>
              <c:f>Лист2!$AI$4</c:f>
              <c:strCache>
                <c:ptCount val="1"/>
                <c:pt idx="0">
                  <c:v>Sсб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2"/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Лист2!$AI$7:$AI$58</c:f>
              <c:numCache>
                <c:formatCode>General</c:formatCode>
                <c:ptCount val="52"/>
                <c:pt idx="0">
                  <c:v>0.109</c:v>
                </c:pt>
                <c:pt idx="1">
                  <c:v>0.082</c:v>
                </c:pt>
                <c:pt idx="2">
                  <c:v>0.104</c:v>
                </c:pt>
                <c:pt idx="3">
                  <c:v>0.108</c:v>
                </c:pt>
                <c:pt idx="4">
                  <c:v>0.205</c:v>
                </c:pt>
                <c:pt idx="5">
                  <c:v>0.215</c:v>
                </c:pt>
                <c:pt idx="6">
                  <c:v>0.157</c:v>
                </c:pt>
                <c:pt idx="7">
                  <c:v>0.18</c:v>
                </c:pt>
                <c:pt idx="8">
                  <c:v>0.091</c:v>
                </c:pt>
                <c:pt idx="9">
                  <c:v>0.152</c:v>
                </c:pt>
                <c:pt idx="10">
                  <c:v>0.106</c:v>
                </c:pt>
                <c:pt idx="11">
                  <c:v>0.166</c:v>
                </c:pt>
                <c:pt idx="12">
                  <c:v>0.203</c:v>
                </c:pt>
                <c:pt idx="13">
                  <c:v>0.102</c:v>
                </c:pt>
                <c:pt idx="14">
                  <c:v>0.088</c:v>
                </c:pt>
                <c:pt idx="15">
                  <c:v>0.217</c:v>
                </c:pt>
                <c:pt idx="16">
                  <c:v>0.218</c:v>
                </c:pt>
                <c:pt idx="17">
                  <c:v>0.128</c:v>
                </c:pt>
                <c:pt idx="18">
                  <c:v>0.146</c:v>
                </c:pt>
                <c:pt idx="19">
                  <c:v>0.096</c:v>
                </c:pt>
                <c:pt idx="20">
                  <c:v>0.054</c:v>
                </c:pt>
                <c:pt idx="21">
                  <c:v>0.158</c:v>
                </c:pt>
                <c:pt idx="22">
                  <c:v>0.197</c:v>
                </c:pt>
                <c:pt idx="23">
                  <c:v>0.282</c:v>
                </c:pt>
                <c:pt idx="24">
                  <c:v>0.096</c:v>
                </c:pt>
                <c:pt idx="25">
                  <c:v>0.099</c:v>
                </c:pt>
                <c:pt idx="26">
                  <c:v>0.167</c:v>
                </c:pt>
                <c:pt idx="27">
                  <c:v>0.192</c:v>
                </c:pt>
                <c:pt idx="28">
                  <c:v>0.073</c:v>
                </c:pt>
                <c:pt idx="29">
                  <c:v>0.152</c:v>
                </c:pt>
                <c:pt idx="30">
                  <c:v>0.127</c:v>
                </c:pt>
                <c:pt idx="31">
                  <c:v>0.173</c:v>
                </c:pt>
                <c:pt idx="32">
                  <c:v>0.318</c:v>
                </c:pt>
                <c:pt idx="33">
                  <c:v>0.127</c:v>
                </c:pt>
                <c:pt idx="34">
                  <c:v>0.052</c:v>
                </c:pt>
                <c:pt idx="35">
                  <c:v>0.106</c:v>
                </c:pt>
                <c:pt idx="36">
                  <c:v>0.06</c:v>
                </c:pt>
                <c:pt idx="37">
                  <c:v>0.062</c:v>
                </c:pt>
                <c:pt idx="38">
                  <c:v>0.101</c:v>
                </c:pt>
                <c:pt idx="39">
                  <c:v>0.131</c:v>
                </c:pt>
                <c:pt idx="40">
                  <c:v>0.077</c:v>
                </c:pt>
                <c:pt idx="41">
                  <c:v>0.203</c:v>
                </c:pt>
                <c:pt idx="42">
                  <c:v>0.279</c:v>
                </c:pt>
                <c:pt idx="43">
                  <c:v>0.178</c:v>
                </c:pt>
                <c:pt idx="44">
                  <c:v>0.1</c:v>
                </c:pt>
                <c:pt idx="45">
                  <c:v>0.063</c:v>
                </c:pt>
                <c:pt idx="46">
                  <c:v>0.05</c:v>
                </c:pt>
                <c:pt idx="47">
                  <c:v>0.049</c:v>
                </c:pt>
                <c:pt idx="48">
                  <c:v>0.089</c:v>
                </c:pt>
                <c:pt idx="49">
                  <c:v>0.046</c:v>
                </c:pt>
                <c:pt idx="50">
                  <c:v>0.089</c:v>
                </c:pt>
                <c:pt idx="51">
                  <c:v>0.046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5"/>
        <c:overlap val="-68"/>
        <c:axId val="331953664"/>
        <c:axId val="331955200"/>
      </c:barChart>
      <c:catAx>
        <c:axId val="33195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31955200"/>
        <c:crosses val="autoZero"/>
        <c:auto val="1"/>
        <c:lblAlgn val="ctr"/>
        <c:lblOffset val="100"/>
        <c:noMultiLvlLbl val="1"/>
      </c:catAx>
      <c:valAx>
        <c:axId val="331955200"/>
        <c:scaling>
          <c:orientation val="minMax"/>
          <c:max val="3.5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3195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charset="0"/>
              <a:ea typeface="+mn-ea"/>
              <a:cs typeface="Times New Roman" panose="02020603050405020304" charset="0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 sz="1050">
          <a:latin typeface="Times New Roman" panose="02020603050405020304" charset="0"/>
          <a:cs typeface="Times New Roman" panose="02020603050405020304" charset="0"/>
        </a:defRPr>
      </a:pPr>
    </a:p>
  </c:txPr>
  <c:externalData r:id="rId1">
    <c:autoUpdate val="0"/>
  </c:externalData>
  <c:userShapes r:id="rId3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518327312751369"/>
          <c:y val="0.117585321278082"/>
          <c:w val="0.916027305373113"/>
          <c:h val="0.70617934658328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Лист2!$AJ$2</c:f>
              <c:strCache>
                <c:ptCount val="1"/>
                <c:pt idx="0">
                  <c:v>S1воз(Sгв+Sсб)</c:v>
                </c:pt>
              </c:strCache>
            </c:strRef>
          </c:tx>
          <c:spPr>
            <a:solidFill>
              <a:srgbClr val="7030A0"/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rgbClr val="7030A0"/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Лист2!$AJ$7:$AJ$58</c:f>
              <c:numCache>
                <c:formatCode>General</c:formatCode>
                <c:ptCount val="52"/>
                <c:pt idx="0">
                  <c:v>0.62</c:v>
                </c:pt>
                <c:pt idx="1">
                  <c:v>0.52</c:v>
                </c:pt>
                <c:pt idx="2">
                  <c:v>0.787</c:v>
                </c:pt>
                <c:pt idx="3">
                  <c:v>0.616</c:v>
                </c:pt>
                <c:pt idx="4">
                  <c:v>1.08</c:v>
                </c:pt>
                <c:pt idx="5">
                  <c:v>1.51</c:v>
                </c:pt>
                <c:pt idx="6">
                  <c:v>0.942</c:v>
                </c:pt>
                <c:pt idx="7">
                  <c:v>1.16</c:v>
                </c:pt>
                <c:pt idx="8">
                  <c:v>0.423</c:v>
                </c:pt>
                <c:pt idx="9">
                  <c:v>0.874</c:v>
                </c:pt>
                <c:pt idx="10">
                  <c:v>0.564</c:v>
                </c:pt>
                <c:pt idx="11">
                  <c:v>0.991</c:v>
                </c:pt>
                <c:pt idx="12">
                  <c:v>1.156</c:v>
                </c:pt>
                <c:pt idx="13">
                  <c:v>0.635</c:v>
                </c:pt>
                <c:pt idx="14">
                  <c:v>0.464</c:v>
                </c:pt>
                <c:pt idx="15">
                  <c:v>1.331</c:v>
                </c:pt>
                <c:pt idx="16">
                  <c:v>1.653</c:v>
                </c:pt>
                <c:pt idx="17">
                  <c:v>0.648</c:v>
                </c:pt>
                <c:pt idx="18">
                  <c:v>1.945</c:v>
                </c:pt>
                <c:pt idx="19">
                  <c:v>0.501</c:v>
                </c:pt>
                <c:pt idx="20">
                  <c:v>1.352</c:v>
                </c:pt>
                <c:pt idx="21">
                  <c:v>1.093</c:v>
                </c:pt>
                <c:pt idx="22">
                  <c:v>1.247</c:v>
                </c:pt>
                <c:pt idx="23">
                  <c:v>3.11</c:v>
                </c:pt>
                <c:pt idx="24">
                  <c:v>2.047</c:v>
                </c:pt>
                <c:pt idx="25">
                  <c:v>2.221</c:v>
                </c:pt>
                <c:pt idx="26">
                  <c:v>3.097</c:v>
                </c:pt>
                <c:pt idx="27">
                  <c:v>3.067</c:v>
                </c:pt>
                <c:pt idx="28">
                  <c:v>1.766</c:v>
                </c:pt>
                <c:pt idx="29">
                  <c:v>2.745</c:v>
                </c:pt>
                <c:pt idx="30">
                  <c:v>2.385</c:v>
                </c:pt>
                <c:pt idx="31">
                  <c:v>2.953</c:v>
                </c:pt>
                <c:pt idx="32">
                  <c:v>3.806</c:v>
                </c:pt>
                <c:pt idx="33">
                  <c:v>2.309</c:v>
                </c:pt>
                <c:pt idx="34">
                  <c:v>1.943</c:v>
                </c:pt>
                <c:pt idx="35">
                  <c:v>3.106</c:v>
                </c:pt>
                <c:pt idx="36">
                  <c:v>2.775</c:v>
                </c:pt>
                <c:pt idx="37">
                  <c:v>1.585</c:v>
                </c:pt>
                <c:pt idx="38">
                  <c:v>1.595</c:v>
                </c:pt>
                <c:pt idx="39">
                  <c:v>3.024</c:v>
                </c:pt>
                <c:pt idx="40">
                  <c:v>2.941</c:v>
                </c:pt>
                <c:pt idx="41">
                  <c:v>3.355</c:v>
                </c:pt>
                <c:pt idx="42">
                  <c:v>3.544</c:v>
                </c:pt>
                <c:pt idx="43">
                  <c:v>2.908</c:v>
                </c:pt>
                <c:pt idx="44">
                  <c:v>3.002</c:v>
                </c:pt>
                <c:pt idx="45">
                  <c:v>2.769</c:v>
                </c:pt>
                <c:pt idx="46">
                  <c:v>2.034</c:v>
                </c:pt>
                <c:pt idx="47">
                  <c:v>2.919</c:v>
                </c:pt>
                <c:pt idx="48">
                  <c:v>3.519</c:v>
                </c:pt>
                <c:pt idx="49">
                  <c:v>3.001</c:v>
                </c:pt>
                <c:pt idx="50">
                  <c:v>3.519</c:v>
                </c:pt>
                <c:pt idx="51">
                  <c:v>3.001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2007296"/>
        <c:axId val="332008832"/>
      </c:barChart>
      <c:catAx>
        <c:axId val="33200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32008832"/>
        <c:crosses val="autoZero"/>
        <c:auto val="1"/>
        <c:lblAlgn val="ctr"/>
        <c:lblOffset val="100"/>
        <c:noMultiLvlLbl val="1"/>
      </c:catAx>
      <c:valAx>
        <c:axId val="332008832"/>
        <c:scaling>
          <c:orientation val="minMax"/>
          <c:max val="4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32007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2202811947176"/>
          <c:y val="0.929133442368685"/>
          <c:w val="0.579753446769843"/>
          <c:h val="0.07086664944991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charset="0"/>
              <a:ea typeface="+mn-ea"/>
              <a:cs typeface="Times New Roman" panose="02020603050405020304" charset="0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 sz="1000">
          <a:latin typeface="Times New Roman" panose="02020603050405020304" charset="0"/>
          <a:cs typeface="Times New Roman" panose="02020603050405020304" charset="0"/>
        </a:defRPr>
      </a:pPr>
    </a:p>
  </c:txPr>
  <c:externalData r:id="rId1">
    <c:autoUpdate val="0"/>
  </c:externalData>
  <c:userShapes r:id="rId3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650290626725337"/>
          <c:y val="0.0862131742616956"/>
          <c:w val="0.897354147562077"/>
          <c:h val="0.726723766508688"/>
        </c:manualLayout>
      </c:layout>
      <c:barChart>
        <c:barDir val="col"/>
        <c:grouping val="clustered"/>
        <c:varyColors val="0"/>
        <c:ser>
          <c:idx val="2"/>
          <c:order val="0"/>
          <c:tx>
            <c:strRef>
              <c:f>Лист2!$AK$4</c:f>
              <c:strCache>
                <c:ptCount val="1"/>
                <c:pt idx="0">
                  <c:v>Sгв1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5">
                    <a:lumMod val="75000"/>
                  </a:schemeClr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Лист2!$AK$7:$AK$58</c:f>
              <c:numCache>
                <c:formatCode>General</c:formatCode>
                <c:ptCount val="52"/>
                <c:pt idx="0">
                  <c:v>0.436</c:v>
                </c:pt>
                <c:pt idx="1">
                  <c:v>0.227</c:v>
                </c:pt>
                <c:pt idx="2">
                  <c:v>0.429</c:v>
                </c:pt>
                <c:pt idx="3">
                  <c:v>0.492</c:v>
                </c:pt>
                <c:pt idx="4">
                  <c:v>0.294</c:v>
                </c:pt>
                <c:pt idx="5">
                  <c:v>0.477</c:v>
                </c:pt>
                <c:pt idx="6">
                  <c:v>0.39</c:v>
                </c:pt>
                <c:pt idx="7">
                  <c:v>0.351</c:v>
                </c:pt>
                <c:pt idx="8">
                  <c:v>0.334</c:v>
                </c:pt>
                <c:pt idx="9">
                  <c:v>0.506</c:v>
                </c:pt>
                <c:pt idx="10">
                  <c:v>0.375</c:v>
                </c:pt>
                <c:pt idx="11">
                  <c:v>0.577</c:v>
                </c:pt>
                <c:pt idx="12">
                  <c:v>0.369</c:v>
                </c:pt>
                <c:pt idx="13">
                  <c:v>0.551</c:v>
                </c:pt>
                <c:pt idx="14">
                  <c:v>0.489</c:v>
                </c:pt>
                <c:pt idx="15">
                  <c:v>0.563</c:v>
                </c:pt>
                <c:pt idx="16">
                  <c:v>0.662</c:v>
                </c:pt>
                <c:pt idx="17">
                  <c:v>0.332</c:v>
                </c:pt>
                <c:pt idx="18">
                  <c:v>0.876</c:v>
                </c:pt>
                <c:pt idx="19">
                  <c:v>0.485</c:v>
                </c:pt>
                <c:pt idx="20">
                  <c:v>0.564</c:v>
                </c:pt>
                <c:pt idx="21">
                  <c:v>0.971</c:v>
                </c:pt>
                <c:pt idx="22">
                  <c:v>0.703</c:v>
                </c:pt>
                <c:pt idx="23">
                  <c:v>0.929</c:v>
                </c:pt>
                <c:pt idx="24">
                  <c:v>0.941</c:v>
                </c:pt>
                <c:pt idx="25">
                  <c:v>1.034</c:v>
                </c:pt>
                <c:pt idx="26">
                  <c:v>1.185</c:v>
                </c:pt>
                <c:pt idx="27">
                  <c:v>1.097</c:v>
                </c:pt>
                <c:pt idx="28">
                  <c:v>0.913</c:v>
                </c:pt>
                <c:pt idx="29">
                  <c:v>1.118</c:v>
                </c:pt>
                <c:pt idx="30">
                  <c:v>0.976</c:v>
                </c:pt>
                <c:pt idx="31">
                  <c:v>1.065</c:v>
                </c:pt>
                <c:pt idx="32">
                  <c:v>2.197</c:v>
                </c:pt>
                <c:pt idx="33">
                  <c:v>0.952</c:v>
                </c:pt>
                <c:pt idx="34">
                  <c:v>1.093</c:v>
                </c:pt>
                <c:pt idx="35">
                  <c:v>1.843</c:v>
                </c:pt>
                <c:pt idx="36">
                  <c:v>1.328</c:v>
                </c:pt>
                <c:pt idx="37">
                  <c:v>1.043</c:v>
                </c:pt>
                <c:pt idx="38">
                  <c:v>1.395</c:v>
                </c:pt>
                <c:pt idx="39">
                  <c:v>1.457</c:v>
                </c:pt>
                <c:pt idx="40">
                  <c:v>1.243</c:v>
                </c:pt>
                <c:pt idx="41">
                  <c:v>1.392</c:v>
                </c:pt>
                <c:pt idx="42">
                  <c:v>1.524</c:v>
                </c:pt>
                <c:pt idx="43">
                  <c:v>1.356</c:v>
                </c:pt>
                <c:pt idx="44">
                  <c:v>1.177</c:v>
                </c:pt>
                <c:pt idx="45">
                  <c:v>1.05</c:v>
                </c:pt>
                <c:pt idx="46">
                  <c:v>0.989</c:v>
                </c:pt>
                <c:pt idx="47">
                  <c:v>1.029</c:v>
                </c:pt>
                <c:pt idx="48">
                  <c:v>1.237</c:v>
                </c:pt>
                <c:pt idx="49">
                  <c:v>1.082</c:v>
                </c:pt>
                <c:pt idx="50">
                  <c:v>1.237</c:v>
                </c:pt>
                <c:pt idx="51">
                  <c:v>1.082</c:v>
                </c:pt>
              </c:numCache>
            </c:numRef>
          </c:val>
        </c:ser>
        <c:ser>
          <c:idx val="1"/>
          <c:order val="1"/>
          <c:tx>
            <c:strRef>
              <c:f>Лист2!$AL$4</c:f>
              <c:strCache>
                <c:ptCount val="1"/>
                <c:pt idx="0">
                  <c:v>Wгв</c:v>
                </c:pt>
              </c:strCache>
            </c:strRef>
          </c:tx>
          <c:spPr>
            <a:solidFill>
              <a:schemeClr val="accent6"/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6">
                    <a:lumMod val="60000"/>
                    <a:lumOff val="40000"/>
                  </a:schemeClr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Лист2!$AL$7:$AL$58</c:f>
              <c:numCache>
                <c:formatCode>General</c:formatCode>
                <c:ptCount val="52"/>
                <c:pt idx="0">
                  <c:v>1.685</c:v>
                </c:pt>
                <c:pt idx="1">
                  <c:v>1.919</c:v>
                </c:pt>
                <c:pt idx="2">
                  <c:v>2.253</c:v>
                </c:pt>
                <c:pt idx="3">
                  <c:v>1.732</c:v>
                </c:pt>
                <c:pt idx="4">
                  <c:v>1.33</c:v>
                </c:pt>
                <c:pt idx="5">
                  <c:v>2.311</c:v>
                </c:pt>
                <c:pt idx="6">
                  <c:v>1.634</c:v>
                </c:pt>
                <c:pt idx="7">
                  <c:v>1.259</c:v>
                </c:pt>
                <c:pt idx="8">
                  <c:v>1.073</c:v>
                </c:pt>
                <c:pt idx="9">
                  <c:v>1.874</c:v>
                </c:pt>
                <c:pt idx="10">
                  <c:v>1.272</c:v>
                </c:pt>
                <c:pt idx="11">
                  <c:v>2.275</c:v>
                </c:pt>
                <c:pt idx="12">
                  <c:v>1.448</c:v>
                </c:pt>
                <c:pt idx="13">
                  <c:v>1.969</c:v>
                </c:pt>
                <c:pt idx="14">
                  <c:v>1.706</c:v>
                </c:pt>
                <c:pt idx="15">
                  <c:v>2.36</c:v>
                </c:pt>
                <c:pt idx="16">
                  <c:v>2.695</c:v>
                </c:pt>
                <c:pt idx="17">
                  <c:v>1.276</c:v>
                </c:pt>
                <c:pt idx="18">
                  <c:v>3.619</c:v>
                </c:pt>
                <c:pt idx="19">
                  <c:v>1.783</c:v>
                </c:pt>
                <c:pt idx="20">
                  <c:v>3.368</c:v>
                </c:pt>
                <c:pt idx="21">
                  <c:v>1.67</c:v>
                </c:pt>
                <c:pt idx="22">
                  <c:v>2.964</c:v>
                </c:pt>
                <c:pt idx="23">
                  <c:v>5.852</c:v>
                </c:pt>
                <c:pt idx="24">
                  <c:v>3.867</c:v>
                </c:pt>
                <c:pt idx="25">
                  <c:v>4.496</c:v>
                </c:pt>
                <c:pt idx="26">
                  <c:v>5.066</c:v>
                </c:pt>
                <c:pt idx="27">
                  <c:v>4.878</c:v>
                </c:pt>
                <c:pt idx="28">
                  <c:v>3.518</c:v>
                </c:pt>
                <c:pt idx="29">
                  <c:v>5.633</c:v>
                </c:pt>
                <c:pt idx="30">
                  <c:v>4.16</c:v>
                </c:pt>
                <c:pt idx="31">
                  <c:v>5.641</c:v>
                </c:pt>
                <c:pt idx="32">
                  <c:v>6.714</c:v>
                </c:pt>
                <c:pt idx="33">
                  <c:v>4.811</c:v>
                </c:pt>
                <c:pt idx="34">
                  <c:v>5.876</c:v>
                </c:pt>
                <c:pt idx="35">
                  <c:v>6.477</c:v>
                </c:pt>
                <c:pt idx="36">
                  <c:v>6.807</c:v>
                </c:pt>
                <c:pt idx="37">
                  <c:v>2.913</c:v>
                </c:pt>
                <c:pt idx="38">
                  <c:v>4.017</c:v>
                </c:pt>
                <c:pt idx="39">
                  <c:v>4.638</c:v>
                </c:pt>
                <c:pt idx="40">
                  <c:v>5.099</c:v>
                </c:pt>
                <c:pt idx="41">
                  <c:v>4.851</c:v>
                </c:pt>
                <c:pt idx="42">
                  <c:v>6.466</c:v>
                </c:pt>
                <c:pt idx="43">
                  <c:v>4.944</c:v>
                </c:pt>
                <c:pt idx="44">
                  <c:v>5.242</c:v>
                </c:pt>
                <c:pt idx="45">
                  <c:v>4.568</c:v>
                </c:pt>
                <c:pt idx="46">
                  <c:v>4.284</c:v>
                </c:pt>
                <c:pt idx="47">
                  <c:v>5.364</c:v>
                </c:pt>
                <c:pt idx="48">
                  <c:v>5.93</c:v>
                </c:pt>
                <c:pt idx="49">
                  <c:v>5.32</c:v>
                </c:pt>
                <c:pt idx="50">
                  <c:v>5.93</c:v>
                </c:pt>
                <c:pt idx="51">
                  <c:v>5.32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2140544"/>
        <c:axId val="332142080"/>
      </c:barChart>
      <c:catAx>
        <c:axId val="33214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32142080"/>
        <c:crosses val="autoZero"/>
        <c:auto val="1"/>
        <c:lblAlgn val="ctr"/>
        <c:lblOffset val="100"/>
        <c:noMultiLvlLbl val="1"/>
      </c:catAx>
      <c:valAx>
        <c:axId val="332142080"/>
        <c:scaling>
          <c:orientation val="minMax"/>
          <c:max val="7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3214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charset="0"/>
              <a:ea typeface="+mn-ea"/>
              <a:cs typeface="Times New Roman" panose="02020603050405020304" charset="0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 sz="1050">
          <a:latin typeface="Times New Roman" panose="02020603050405020304" charset="0"/>
          <a:cs typeface="Times New Roman" panose="02020603050405020304" charset="0"/>
        </a:defRPr>
      </a:pPr>
    </a:p>
  </c:txPr>
  <c:externalData r:id="rId1">
    <c:autoUpdate val="0"/>
  </c:externalData>
  <c:userShapes r:id="rId3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649849036057418"/>
          <c:y val="0.0904406605852728"/>
          <c:w val="0.899578424517192"/>
          <c:h val="0.72761965289298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Лист2!$AM$2</c:f>
              <c:strCache>
                <c:ptCount val="1"/>
                <c:pt idx="0">
                  <c:v>Сгв.1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1"/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Лист2!$AM$7:$AM$58</c:f>
              <c:numCache>
                <c:formatCode>General</c:formatCode>
                <c:ptCount val="52"/>
                <c:pt idx="0">
                  <c:v>0.259</c:v>
                </c:pt>
                <c:pt idx="1">
                  <c:v>0.118</c:v>
                </c:pt>
                <c:pt idx="2">
                  <c:v>0.19</c:v>
                </c:pt>
                <c:pt idx="3">
                  <c:v>0.284</c:v>
                </c:pt>
                <c:pt idx="4">
                  <c:v>0.221</c:v>
                </c:pt>
                <c:pt idx="5">
                  <c:v>0.206</c:v>
                </c:pt>
                <c:pt idx="6">
                  <c:v>0.239</c:v>
                </c:pt>
                <c:pt idx="7">
                  <c:v>0.279</c:v>
                </c:pt>
                <c:pt idx="8">
                  <c:v>0.311</c:v>
                </c:pt>
                <c:pt idx="9">
                  <c:v>0.27</c:v>
                </c:pt>
                <c:pt idx="10">
                  <c:v>0.295</c:v>
                </c:pt>
                <c:pt idx="11">
                  <c:v>0.253</c:v>
                </c:pt>
                <c:pt idx="12">
                  <c:v>0.255</c:v>
                </c:pt>
                <c:pt idx="13">
                  <c:v>0.28</c:v>
                </c:pt>
                <c:pt idx="14">
                  <c:v>0.287</c:v>
                </c:pt>
                <c:pt idx="15">
                  <c:v>0.238</c:v>
                </c:pt>
                <c:pt idx="16">
                  <c:v>0.246</c:v>
                </c:pt>
                <c:pt idx="17">
                  <c:v>0.26</c:v>
                </c:pt>
                <c:pt idx="18">
                  <c:v>0.242</c:v>
                </c:pt>
                <c:pt idx="19">
                  <c:v>0.272</c:v>
                </c:pt>
                <c:pt idx="20">
                  <c:v>0.167</c:v>
                </c:pt>
                <c:pt idx="21">
                  <c:v>0.281</c:v>
                </c:pt>
                <c:pt idx="22">
                  <c:v>0.237</c:v>
                </c:pt>
                <c:pt idx="23">
                  <c:v>0.159</c:v>
                </c:pt>
                <c:pt idx="24">
                  <c:v>0.243</c:v>
                </c:pt>
                <c:pt idx="25">
                  <c:v>0.23</c:v>
                </c:pt>
                <c:pt idx="26">
                  <c:v>0.234</c:v>
                </c:pt>
                <c:pt idx="27">
                  <c:v>0.225</c:v>
                </c:pt>
                <c:pt idx="28">
                  <c:v>0.259</c:v>
                </c:pt>
                <c:pt idx="29">
                  <c:v>0.198</c:v>
                </c:pt>
                <c:pt idx="30">
                  <c:v>0.235</c:v>
                </c:pt>
                <c:pt idx="31">
                  <c:v>0.189</c:v>
                </c:pt>
                <c:pt idx="32">
                  <c:v>0.226</c:v>
                </c:pt>
                <c:pt idx="33">
                  <c:v>0.198</c:v>
                </c:pt>
                <c:pt idx="34">
                  <c:v>0.186</c:v>
                </c:pt>
                <c:pt idx="35">
                  <c:v>0.285</c:v>
                </c:pt>
                <c:pt idx="36">
                  <c:v>0.195</c:v>
                </c:pt>
                <c:pt idx="37">
                  <c:v>0.358</c:v>
                </c:pt>
                <c:pt idx="38">
                  <c:v>0.347</c:v>
                </c:pt>
                <c:pt idx="39">
                  <c:v>0.314</c:v>
                </c:pt>
                <c:pt idx="40">
                  <c:v>0.244</c:v>
                </c:pt>
                <c:pt idx="41">
                  <c:v>0.287</c:v>
                </c:pt>
                <c:pt idx="42">
                  <c:v>0.236</c:v>
                </c:pt>
                <c:pt idx="43">
                  <c:v>0.274</c:v>
                </c:pt>
                <c:pt idx="44">
                  <c:v>0.225</c:v>
                </c:pt>
                <c:pt idx="45">
                  <c:v>0.23</c:v>
                </c:pt>
                <c:pt idx="46">
                  <c:v>0.231</c:v>
                </c:pt>
                <c:pt idx="47">
                  <c:v>0.192</c:v>
                </c:pt>
                <c:pt idx="48">
                  <c:v>0.21</c:v>
                </c:pt>
                <c:pt idx="49">
                  <c:v>0.215</c:v>
                </c:pt>
                <c:pt idx="50">
                  <c:v>0.209</c:v>
                </c:pt>
                <c:pt idx="51">
                  <c:v>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2247424"/>
        <c:axId val="332248960"/>
      </c:barChart>
      <c:catAx>
        <c:axId val="33224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32248960"/>
        <c:crosses val="autoZero"/>
        <c:auto val="1"/>
        <c:lblAlgn val="ctr"/>
        <c:lblOffset val="100"/>
        <c:noMultiLvlLbl val="1"/>
      </c:catAx>
      <c:valAx>
        <c:axId val="332248960"/>
        <c:scaling>
          <c:orientation val="minMax"/>
          <c:max val="0.4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3224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bg1">
          <a:lumMod val="75000"/>
        </a:schemeClr>
      </a:solidFill>
      <a:prstDash val="solid"/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721338086655596"/>
          <c:y val="0.103914399834101"/>
          <c:w val="0.878967396054445"/>
          <c:h val="0.695410627115791"/>
        </c:manualLayout>
      </c:layout>
      <c:barChart>
        <c:barDir val="col"/>
        <c:grouping val="clustered"/>
        <c:varyColors val="0"/>
        <c:ser>
          <c:idx val="2"/>
          <c:order val="0"/>
          <c:tx>
            <c:strRef>
              <c:f>Лист2!$E$4</c:f>
              <c:strCache>
                <c:ptCount val="1"/>
                <c:pt idx="0">
                  <c:v>C1</c:v>
                </c:pt>
              </c:strCache>
            </c:strRef>
          </c:tx>
          <c:spPr>
            <a:solidFill>
              <a:srgbClr val="660033"/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rgbClr val="7030A0"/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Лист2!$E$7:$E$58</c:f>
              <c:numCache>
                <c:formatCode>General</c:formatCode>
                <c:ptCount val="52"/>
                <c:pt idx="0">
                  <c:v>0.2</c:v>
                </c:pt>
                <c:pt idx="1">
                  <c:v>0.15</c:v>
                </c:pt>
                <c:pt idx="2">
                  <c:v>0.14</c:v>
                </c:pt>
                <c:pt idx="3">
                  <c:v>0.2</c:v>
                </c:pt>
                <c:pt idx="4">
                  <c:v>0.23</c:v>
                </c:pt>
                <c:pt idx="5">
                  <c:v>0.15</c:v>
                </c:pt>
                <c:pt idx="6">
                  <c:v>0.17</c:v>
                </c:pt>
                <c:pt idx="7">
                  <c:v>0.2</c:v>
                </c:pt>
                <c:pt idx="8">
                  <c:v>0.23</c:v>
                </c:pt>
                <c:pt idx="9">
                  <c:v>0.19</c:v>
                </c:pt>
                <c:pt idx="10">
                  <c:v>0.2</c:v>
                </c:pt>
                <c:pt idx="11">
                  <c:v>0.18</c:v>
                </c:pt>
                <c:pt idx="12">
                  <c:v>0.18</c:v>
                </c:pt>
                <c:pt idx="13">
                  <c:v>0.2</c:v>
                </c:pt>
                <c:pt idx="14">
                  <c:v>0.2</c:v>
                </c:pt>
                <c:pt idx="15">
                  <c:v>0.17</c:v>
                </c:pt>
                <c:pt idx="16">
                  <c:v>0.18</c:v>
                </c:pt>
                <c:pt idx="17">
                  <c:v>0.18</c:v>
                </c:pt>
                <c:pt idx="18">
                  <c:v>0.19</c:v>
                </c:pt>
                <c:pt idx="19">
                  <c:v>0.19</c:v>
                </c:pt>
                <c:pt idx="20">
                  <c:v>0.14</c:v>
                </c:pt>
                <c:pt idx="21">
                  <c:v>0.16</c:v>
                </c:pt>
                <c:pt idx="22">
                  <c:v>0.17</c:v>
                </c:pt>
                <c:pt idx="23">
                  <c:v>0.17</c:v>
                </c:pt>
                <c:pt idx="24">
                  <c:v>0.2</c:v>
                </c:pt>
                <c:pt idx="25">
                  <c:v>0.19</c:v>
                </c:pt>
                <c:pt idx="26">
                  <c:v>0.19</c:v>
                </c:pt>
                <c:pt idx="27">
                  <c:v>0.18</c:v>
                </c:pt>
                <c:pt idx="28">
                  <c:v>0.2</c:v>
                </c:pt>
                <c:pt idx="29">
                  <c:v>0.16</c:v>
                </c:pt>
                <c:pt idx="30">
                  <c:v>0.19</c:v>
                </c:pt>
                <c:pt idx="31">
                  <c:v>0.16</c:v>
                </c:pt>
                <c:pt idx="32">
                  <c:v>0.18</c:v>
                </c:pt>
                <c:pt idx="33">
                  <c:v>0.16</c:v>
                </c:pt>
                <c:pt idx="34">
                  <c:v>0.16</c:v>
                </c:pt>
                <c:pt idx="35">
                  <c:v>0.24</c:v>
                </c:pt>
                <c:pt idx="36">
                  <c:v>0.17</c:v>
                </c:pt>
                <c:pt idx="37">
                  <c:v>0.24</c:v>
                </c:pt>
                <c:pt idx="38">
                  <c:v>0.29</c:v>
                </c:pt>
                <c:pt idx="39">
                  <c:v>0.26</c:v>
                </c:pt>
                <c:pt idx="40">
                  <c:v>0.21</c:v>
                </c:pt>
                <c:pt idx="41">
                  <c:v>0.23</c:v>
                </c:pt>
                <c:pt idx="42">
                  <c:v>0.19</c:v>
                </c:pt>
                <c:pt idx="43">
                  <c:v>0.22</c:v>
                </c:pt>
                <c:pt idx="44">
                  <c:v>0.19</c:v>
                </c:pt>
                <c:pt idx="45">
                  <c:v>0.2</c:v>
                </c:pt>
                <c:pt idx="46">
                  <c:v>0.2</c:v>
                </c:pt>
                <c:pt idx="47">
                  <c:v>0.17</c:v>
                </c:pt>
                <c:pt idx="48">
                  <c:v>0.18</c:v>
                </c:pt>
                <c:pt idx="49">
                  <c:v>0.2</c:v>
                </c:pt>
                <c:pt idx="50">
                  <c:v>0.18</c:v>
                </c:pt>
                <c:pt idx="51">
                  <c:v>0.2</c:v>
                </c:pt>
              </c:numCache>
            </c:numRef>
          </c:val>
        </c:ser>
        <c:ser>
          <c:idx val="1"/>
          <c:order val="1"/>
          <c:tx>
            <c:strRef>
              <c:f>Лист2!$F$4</c:f>
              <c:strCache>
                <c:ptCount val="1"/>
                <c:pt idx="0">
                  <c:v>C2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6"/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Лист2!$F$7:$F$58</c:f>
              <c:numCache>
                <c:formatCode>General</c:formatCode>
                <c:ptCount val="52"/>
                <c:pt idx="0">
                  <c:v>0.276</c:v>
                </c:pt>
                <c:pt idx="1">
                  <c:v>0.231</c:v>
                </c:pt>
                <c:pt idx="2">
                  <c:v>0.247</c:v>
                </c:pt>
                <c:pt idx="3">
                  <c:v>0.276</c:v>
                </c:pt>
                <c:pt idx="4">
                  <c:v>0.297</c:v>
                </c:pt>
                <c:pt idx="5">
                  <c:v>0.247</c:v>
                </c:pt>
                <c:pt idx="6">
                  <c:v>0.246</c:v>
                </c:pt>
                <c:pt idx="7">
                  <c:v>0.348</c:v>
                </c:pt>
                <c:pt idx="8">
                  <c:v>0.255</c:v>
                </c:pt>
                <c:pt idx="9">
                  <c:v>0.265</c:v>
                </c:pt>
                <c:pt idx="10">
                  <c:v>0.26</c:v>
                </c:pt>
                <c:pt idx="11">
                  <c:v>0.25</c:v>
                </c:pt>
                <c:pt idx="12">
                  <c:v>0.25</c:v>
                </c:pt>
                <c:pt idx="13">
                  <c:v>0.297</c:v>
                </c:pt>
                <c:pt idx="14">
                  <c:v>0.259</c:v>
                </c:pt>
                <c:pt idx="15">
                  <c:v>0.251</c:v>
                </c:pt>
                <c:pt idx="16">
                  <c:v>0.315</c:v>
                </c:pt>
                <c:pt idx="17">
                  <c:v>0.225</c:v>
                </c:pt>
                <c:pt idx="18">
                  <c:v>0.5</c:v>
                </c:pt>
                <c:pt idx="19">
                  <c:v>0.244</c:v>
                </c:pt>
                <c:pt idx="20">
                  <c:v>0.537</c:v>
                </c:pt>
                <c:pt idx="21">
                  <c:v>0.261</c:v>
                </c:pt>
                <c:pt idx="22">
                  <c:v>0.256</c:v>
                </c:pt>
                <c:pt idx="23">
                  <c:v>0.48</c:v>
                </c:pt>
                <c:pt idx="24">
                  <c:v>0.72</c:v>
                </c:pt>
                <c:pt idx="25">
                  <c:v>0.71</c:v>
                </c:pt>
                <c:pt idx="26">
                  <c:v>0.5</c:v>
                </c:pt>
                <c:pt idx="27">
                  <c:v>0.54</c:v>
                </c:pt>
                <c:pt idx="28">
                  <c:v>0.78</c:v>
                </c:pt>
                <c:pt idx="29">
                  <c:v>0.52</c:v>
                </c:pt>
                <c:pt idx="30">
                  <c:v>0.62</c:v>
                </c:pt>
                <c:pt idx="31">
                  <c:v>0.48</c:v>
                </c:pt>
                <c:pt idx="32">
                  <c:v>0.52</c:v>
                </c:pt>
                <c:pt idx="33">
                  <c:v>0.52</c:v>
                </c:pt>
                <c:pt idx="34">
                  <c:v>0.82</c:v>
                </c:pt>
                <c:pt idx="35">
                  <c:v>1.04</c:v>
                </c:pt>
                <c:pt idx="36">
                  <c:v>0.99</c:v>
                </c:pt>
                <c:pt idx="37">
                  <c:v>1.03</c:v>
                </c:pt>
                <c:pt idx="38">
                  <c:v>1.04</c:v>
                </c:pt>
                <c:pt idx="39">
                  <c:v>0.93</c:v>
                </c:pt>
                <c:pt idx="40">
                  <c:v>1.13</c:v>
                </c:pt>
                <c:pt idx="41">
                  <c:v>0.79</c:v>
                </c:pt>
                <c:pt idx="42">
                  <c:v>0.59</c:v>
                </c:pt>
                <c:pt idx="43">
                  <c:v>0.67</c:v>
                </c:pt>
                <c:pt idx="44">
                  <c:v>0.85</c:v>
                </c:pt>
                <c:pt idx="45">
                  <c:v>1.12</c:v>
                </c:pt>
                <c:pt idx="46">
                  <c:v>1.08</c:v>
                </c:pt>
                <c:pt idx="47">
                  <c:v>1.14</c:v>
                </c:pt>
                <c:pt idx="48">
                  <c:v>0.95</c:v>
                </c:pt>
                <c:pt idx="49">
                  <c:v>1.03</c:v>
                </c:pt>
                <c:pt idx="50">
                  <c:v>0.95</c:v>
                </c:pt>
                <c:pt idx="51">
                  <c:v>1.03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0"/>
        <c:overlap val="-96"/>
        <c:axId val="311841152"/>
        <c:axId val="311842688"/>
      </c:barChart>
      <c:catAx>
        <c:axId val="31184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1842688"/>
        <c:crosses val="autoZero"/>
        <c:auto val="1"/>
        <c:lblAlgn val="ctr"/>
        <c:lblOffset val="100"/>
        <c:noMultiLvlLbl val="1"/>
      </c:catAx>
      <c:valAx>
        <c:axId val="3118426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1841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 sz="1050"/>
      </a:pPr>
    </a:p>
  </c:txPr>
  <c:externalData r:id="rId1">
    <c:autoUpdate val="0"/>
  </c:externalData>
  <c:userShapes r:id="rId3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571649865762834"/>
          <c:y val="0.100879652031394"/>
          <c:w val="0.894366618713822"/>
          <c:h val="0.674964304886904"/>
        </c:manualLayout>
      </c:layout>
      <c:barChart>
        <c:barDir val="col"/>
        <c:grouping val="clustered"/>
        <c:varyColors val="0"/>
        <c:ser>
          <c:idx val="2"/>
          <c:order val="0"/>
          <c:tx>
            <c:strRef>
              <c:f>Лист2!$G$4</c:f>
              <c:strCache>
                <c:ptCount val="1"/>
                <c:pt idx="0">
                  <c:v>S1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6">
                    <a:lumMod val="75000"/>
                  </a:schemeClr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Лист2!$G$7:$G$58</c:f>
              <c:numCache>
                <c:formatCode>General</c:formatCode>
                <c:ptCount val="52"/>
                <c:pt idx="0">
                  <c:v>1.26</c:v>
                </c:pt>
                <c:pt idx="1">
                  <c:v>0.85</c:v>
                </c:pt>
                <c:pt idx="2">
                  <c:v>0.87</c:v>
                </c:pt>
                <c:pt idx="3">
                  <c:v>1.3</c:v>
                </c:pt>
                <c:pt idx="4">
                  <c:v>2.1</c:v>
                </c:pt>
                <c:pt idx="5">
                  <c:v>1.4</c:v>
                </c:pt>
                <c:pt idx="6">
                  <c:v>1.3</c:v>
                </c:pt>
                <c:pt idx="7">
                  <c:v>1.26</c:v>
                </c:pt>
                <c:pt idx="8">
                  <c:v>1.7</c:v>
                </c:pt>
                <c:pt idx="9">
                  <c:v>1.5</c:v>
                </c:pt>
                <c:pt idx="10">
                  <c:v>1.3</c:v>
                </c:pt>
                <c:pt idx="11">
                  <c:v>1.6</c:v>
                </c:pt>
                <c:pt idx="12">
                  <c:v>1.69</c:v>
                </c:pt>
                <c:pt idx="13">
                  <c:v>1.18</c:v>
                </c:pt>
                <c:pt idx="14">
                  <c:v>1.29</c:v>
                </c:pt>
                <c:pt idx="15">
                  <c:v>1.8</c:v>
                </c:pt>
                <c:pt idx="16">
                  <c:v>1.566</c:v>
                </c:pt>
                <c:pt idx="17">
                  <c:v>1.57</c:v>
                </c:pt>
                <c:pt idx="18">
                  <c:v>1.27</c:v>
                </c:pt>
                <c:pt idx="19">
                  <c:v>1.37</c:v>
                </c:pt>
                <c:pt idx="20">
                  <c:v>0.686</c:v>
                </c:pt>
                <c:pt idx="21">
                  <c:v>1.79</c:v>
                </c:pt>
                <c:pt idx="22">
                  <c:v>1.83</c:v>
                </c:pt>
                <c:pt idx="23">
                  <c:v>1.94</c:v>
                </c:pt>
                <c:pt idx="24">
                  <c:v>1.16</c:v>
                </c:pt>
                <c:pt idx="25">
                  <c:v>1.254</c:v>
                </c:pt>
                <c:pt idx="26">
                  <c:v>1.58</c:v>
                </c:pt>
                <c:pt idx="27">
                  <c:v>1.55</c:v>
                </c:pt>
                <c:pt idx="28">
                  <c:v>1.08</c:v>
                </c:pt>
                <c:pt idx="29">
                  <c:v>1.47</c:v>
                </c:pt>
                <c:pt idx="30">
                  <c:v>1.27</c:v>
                </c:pt>
                <c:pt idx="31">
                  <c:v>1.49</c:v>
                </c:pt>
                <c:pt idx="32">
                  <c:v>3.02</c:v>
                </c:pt>
                <c:pt idx="33">
                  <c:v>1.24</c:v>
                </c:pt>
                <c:pt idx="34">
                  <c:v>1.2</c:v>
                </c:pt>
                <c:pt idx="35">
                  <c:v>2.06</c:v>
                </c:pt>
                <c:pt idx="36">
                  <c:v>1.45</c:v>
                </c:pt>
                <c:pt idx="37">
                  <c:v>1.19</c:v>
                </c:pt>
                <c:pt idx="38">
                  <c:v>1.62</c:v>
                </c:pt>
                <c:pt idx="39">
                  <c:v>1.75</c:v>
                </c:pt>
                <c:pt idx="40">
                  <c:v>1.38</c:v>
                </c:pt>
                <c:pt idx="41">
                  <c:v>1.87</c:v>
                </c:pt>
                <c:pt idx="42">
                  <c:v>2.15</c:v>
                </c:pt>
                <c:pt idx="43">
                  <c:v>1.78</c:v>
                </c:pt>
                <c:pt idx="44">
                  <c:v>1.37</c:v>
                </c:pt>
                <c:pt idx="45">
                  <c:v>1.17</c:v>
                </c:pt>
                <c:pt idx="46">
                  <c:v>1.09</c:v>
                </c:pt>
                <c:pt idx="47">
                  <c:v>1.11</c:v>
                </c:pt>
                <c:pt idx="48">
                  <c:v>1.1</c:v>
                </c:pt>
                <c:pt idx="49">
                  <c:v>1.2</c:v>
                </c:pt>
                <c:pt idx="50">
                  <c:v>1.3</c:v>
                </c:pt>
                <c:pt idx="51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Лист2!$H$4</c:f>
              <c:strCache>
                <c:ptCount val="1"/>
                <c:pt idx="0">
                  <c:v>S2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5">
                    <a:lumMod val="50000"/>
                  </a:schemeClr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Лист2!$H$7:$H$58</c:f>
              <c:numCache>
                <c:formatCode>General</c:formatCode>
                <c:ptCount val="52"/>
                <c:pt idx="0">
                  <c:v>1.3</c:v>
                </c:pt>
                <c:pt idx="1">
                  <c:v>0.9</c:v>
                </c:pt>
                <c:pt idx="2">
                  <c:v>1.16</c:v>
                </c:pt>
                <c:pt idx="3">
                  <c:v>1.3</c:v>
                </c:pt>
                <c:pt idx="4">
                  <c:v>2.7</c:v>
                </c:pt>
                <c:pt idx="5">
                  <c:v>2.4</c:v>
                </c:pt>
                <c:pt idx="6">
                  <c:v>1.8</c:v>
                </c:pt>
                <c:pt idx="7">
                  <c:v>2</c:v>
                </c:pt>
                <c:pt idx="8">
                  <c:v>1.7</c:v>
                </c:pt>
                <c:pt idx="9">
                  <c:v>1.8</c:v>
                </c:pt>
                <c:pt idx="10">
                  <c:v>1.38</c:v>
                </c:pt>
                <c:pt idx="11">
                  <c:v>1.9</c:v>
                </c:pt>
                <c:pt idx="12">
                  <c:v>2.4</c:v>
                </c:pt>
                <c:pt idx="13">
                  <c:v>1.16</c:v>
                </c:pt>
                <c:pt idx="14">
                  <c:v>1.15</c:v>
                </c:pt>
                <c:pt idx="15">
                  <c:v>2.46</c:v>
                </c:pt>
                <c:pt idx="16">
                  <c:v>2.457</c:v>
                </c:pt>
                <c:pt idx="17">
                  <c:v>1.8</c:v>
                </c:pt>
                <c:pt idx="18">
                  <c:v>2.25</c:v>
                </c:pt>
                <c:pt idx="19">
                  <c:v>1.27</c:v>
                </c:pt>
                <c:pt idx="20">
                  <c:v>1.45</c:v>
                </c:pt>
                <c:pt idx="21">
                  <c:v>1.75</c:v>
                </c:pt>
                <c:pt idx="22">
                  <c:v>2.23</c:v>
                </c:pt>
                <c:pt idx="23">
                  <c:v>4.1</c:v>
                </c:pt>
                <c:pt idx="24">
                  <c:v>2.22</c:v>
                </c:pt>
                <c:pt idx="25">
                  <c:v>2.393</c:v>
                </c:pt>
                <c:pt idx="26">
                  <c:v>3.43</c:v>
                </c:pt>
                <c:pt idx="27">
                  <c:v>3.45</c:v>
                </c:pt>
                <c:pt idx="28">
                  <c:v>1.89</c:v>
                </c:pt>
                <c:pt idx="29">
                  <c:v>3.02</c:v>
                </c:pt>
                <c:pt idx="30">
                  <c:v>2.6</c:v>
                </c:pt>
                <c:pt idx="31">
                  <c:v>3.31</c:v>
                </c:pt>
                <c:pt idx="32">
                  <c:v>4.46</c:v>
                </c:pt>
                <c:pt idx="33">
                  <c:v>2.55</c:v>
                </c:pt>
                <c:pt idx="34">
                  <c:v>2.02</c:v>
                </c:pt>
                <c:pt idx="35">
                  <c:v>3.28</c:v>
                </c:pt>
                <c:pt idx="36">
                  <c:v>2.86</c:v>
                </c:pt>
                <c:pt idx="37">
                  <c:v>1.68</c:v>
                </c:pt>
                <c:pt idx="38">
                  <c:v>1.73</c:v>
                </c:pt>
                <c:pt idx="39">
                  <c:v>3.27</c:v>
                </c:pt>
                <c:pt idx="40">
                  <c:v>3.05</c:v>
                </c:pt>
                <c:pt idx="41">
                  <c:v>3.76</c:v>
                </c:pt>
                <c:pt idx="42">
                  <c:v>4.17</c:v>
                </c:pt>
                <c:pt idx="43">
                  <c:v>3.25</c:v>
                </c:pt>
                <c:pt idx="44">
                  <c:v>3.16</c:v>
                </c:pt>
                <c:pt idx="45">
                  <c:v>2.86</c:v>
                </c:pt>
                <c:pt idx="46">
                  <c:v>2.106</c:v>
                </c:pt>
                <c:pt idx="47">
                  <c:v>2.4</c:v>
                </c:pt>
                <c:pt idx="48">
                  <c:v>2.3</c:v>
                </c:pt>
                <c:pt idx="49">
                  <c:v>2.2</c:v>
                </c:pt>
                <c:pt idx="50">
                  <c:v>2.7</c:v>
                </c:pt>
                <c:pt idx="51">
                  <c:v>2.2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-10"/>
        <c:axId val="312420992"/>
        <c:axId val="312914304"/>
      </c:barChart>
      <c:catAx>
        <c:axId val="312420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2914304"/>
        <c:crosses val="autoZero"/>
        <c:auto val="1"/>
        <c:lblAlgn val="ctr"/>
        <c:lblOffset val="100"/>
        <c:noMultiLvlLbl val="1"/>
      </c:catAx>
      <c:valAx>
        <c:axId val="312914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242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userShapes r:id="rId3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620784096798001"/>
          <c:y val="0.0965691715473267"/>
          <c:w val="0.898924365084089"/>
          <c:h val="0.681949561265403"/>
        </c:manualLayout>
      </c:layout>
      <c:barChart>
        <c:barDir val="col"/>
        <c:grouping val="clustered"/>
        <c:varyColors val="0"/>
        <c:ser>
          <c:idx val="2"/>
          <c:order val="0"/>
          <c:tx>
            <c:strRef>
              <c:f>Лист2!$M$4</c:f>
              <c:strCache>
                <c:ptCount val="1"/>
                <c:pt idx="0">
                  <c:v>ωтр</c:v>
                </c:pt>
              </c:strCache>
            </c:strRef>
          </c:tx>
          <c:spPr>
            <a:solidFill>
              <a:schemeClr val="accent4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4">
                    <a:lumMod val="75000"/>
                  </a:schemeClr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Лист2!$M$7:$M$58</c:f>
              <c:numCache>
                <c:formatCode>General</c:formatCode>
                <c:ptCount val="52"/>
                <c:pt idx="0">
                  <c:v>0.724</c:v>
                </c:pt>
                <c:pt idx="1">
                  <c:v>0.649</c:v>
                </c:pt>
                <c:pt idx="2">
                  <c:v>0.567</c:v>
                </c:pt>
                <c:pt idx="3">
                  <c:v>0.727</c:v>
                </c:pt>
                <c:pt idx="4">
                  <c:v>0.774</c:v>
                </c:pt>
                <c:pt idx="5">
                  <c:v>0.607</c:v>
                </c:pt>
                <c:pt idx="6">
                  <c:v>0.691</c:v>
                </c:pt>
                <c:pt idx="7">
                  <c:v>0.649</c:v>
                </c:pt>
                <c:pt idx="8">
                  <c:v>0.868</c:v>
                </c:pt>
                <c:pt idx="9">
                  <c:v>0.717</c:v>
                </c:pt>
                <c:pt idx="10">
                  <c:v>0.769</c:v>
                </c:pt>
                <c:pt idx="11">
                  <c:v>0.692</c:v>
                </c:pt>
                <c:pt idx="12">
                  <c:v>0.72</c:v>
                </c:pt>
                <c:pt idx="13">
                  <c:v>0.673</c:v>
                </c:pt>
                <c:pt idx="14">
                  <c:v>0.772</c:v>
                </c:pt>
                <c:pt idx="15">
                  <c:v>0.677</c:v>
                </c:pt>
                <c:pt idx="16">
                  <c:v>0.571</c:v>
                </c:pt>
                <c:pt idx="17">
                  <c:v>0.8</c:v>
                </c:pt>
                <c:pt idx="18">
                  <c:v>0.38</c:v>
                </c:pt>
                <c:pt idx="19">
                  <c:v>0.779</c:v>
                </c:pt>
                <c:pt idx="20">
                  <c:v>0.2614</c:v>
                </c:pt>
                <c:pt idx="21">
                  <c:v>0.613</c:v>
                </c:pt>
                <c:pt idx="22">
                  <c:v>0.664</c:v>
                </c:pt>
                <c:pt idx="23">
                  <c:v>0.354</c:v>
                </c:pt>
                <c:pt idx="24">
                  <c:v>0.278</c:v>
                </c:pt>
                <c:pt idx="25">
                  <c:v>0.268</c:v>
                </c:pt>
                <c:pt idx="26">
                  <c:v>0.317</c:v>
                </c:pt>
                <c:pt idx="27">
                  <c:v>0.333</c:v>
                </c:pt>
                <c:pt idx="28">
                  <c:v>0.256</c:v>
                </c:pt>
                <c:pt idx="29">
                  <c:v>0.308</c:v>
                </c:pt>
                <c:pt idx="30">
                  <c:v>0.306</c:v>
                </c:pt>
                <c:pt idx="31">
                  <c:v>0.333</c:v>
                </c:pt>
                <c:pt idx="32">
                  <c:v>0.346</c:v>
                </c:pt>
                <c:pt idx="33">
                  <c:v>0.308</c:v>
                </c:pt>
                <c:pt idx="34">
                  <c:v>0.195</c:v>
                </c:pt>
                <c:pt idx="35">
                  <c:v>0.231</c:v>
                </c:pt>
                <c:pt idx="36">
                  <c:v>0.172</c:v>
                </c:pt>
                <c:pt idx="37">
                  <c:v>0.233</c:v>
                </c:pt>
                <c:pt idx="38">
                  <c:v>0.279</c:v>
                </c:pt>
                <c:pt idx="39">
                  <c:v>0.28</c:v>
                </c:pt>
                <c:pt idx="40">
                  <c:v>0.186</c:v>
                </c:pt>
                <c:pt idx="41">
                  <c:v>0.329</c:v>
                </c:pt>
                <c:pt idx="42">
                  <c:v>0.322</c:v>
                </c:pt>
                <c:pt idx="43">
                  <c:v>0.328</c:v>
                </c:pt>
                <c:pt idx="44">
                  <c:v>0.223</c:v>
                </c:pt>
                <c:pt idx="45">
                  <c:v>0.179</c:v>
                </c:pt>
                <c:pt idx="46">
                  <c:v>0.185</c:v>
                </c:pt>
                <c:pt idx="47">
                  <c:v>0.149</c:v>
                </c:pt>
                <c:pt idx="48">
                  <c:v>0.19</c:v>
                </c:pt>
                <c:pt idx="49">
                  <c:v>0.15</c:v>
                </c:pt>
                <c:pt idx="50">
                  <c:v>0.19</c:v>
                </c:pt>
                <c:pt idx="51">
                  <c:v>0.15</c:v>
                </c:pt>
              </c:numCache>
            </c:numRef>
          </c:val>
        </c:ser>
        <c:ser>
          <c:idx val="1"/>
          <c:order val="1"/>
          <c:tx>
            <c:strRef>
              <c:f>Лист2!$N$4</c:f>
              <c:strCache>
                <c:ptCount val="1"/>
                <c:pt idx="0">
                  <c:v>Ꞷвоз</c:v>
                </c:pt>
              </c:strCache>
            </c:strRef>
          </c:tx>
          <c:spPr>
            <a:solidFill>
              <a:srgbClr val="0066FF"/>
            </a:solidFill>
            <a:ln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1">
                    <a:lumMod val="75000"/>
                  </a:schemeClr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Лист2!$N$7:$N$58</c:f>
              <c:numCache>
                <c:formatCode>General</c:formatCode>
                <c:ptCount val="52"/>
                <c:pt idx="0">
                  <c:v>0.275</c:v>
                </c:pt>
                <c:pt idx="1">
                  <c:v>0.351</c:v>
                </c:pt>
                <c:pt idx="2">
                  <c:v>0.433</c:v>
                </c:pt>
                <c:pt idx="3">
                  <c:v>0.275</c:v>
                </c:pt>
                <c:pt idx="4">
                  <c:v>0.226</c:v>
                </c:pt>
                <c:pt idx="5">
                  <c:v>0.393</c:v>
                </c:pt>
                <c:pt idx="6">
                  <c:v>0.309</c:v>
                </c:pt>
                <c:pt idx="7">
                  <c:v>0.351</c:v>
                </c:pt>
                <c:pt idx="8">
                  <c:v>0.132</c:v>
                </c:pt>
                <c:pt idx="9">
                  <c:v>0.283</c:v>
                </c:pt>
                <c:pt idx="10">
                  <c:v>0.231</c:v>
                </c:pt>
                <c:pt idx="11">
                  <c:v>0.308</c:v>
                </c:pt>
                <c:pt idx="12">
                  <c:v>0.28</c:v>
                </c:pt>
                <c:pt idx="13">
                  <c:v>0.327</c:v>
                </c:pt>
                <c:pt idx="14">
                  <c:v>0.228</c:v>
                </c:pt>
                <c:pt idx="15">
                  <c:v>0.323</c:v>
                </c:pt>
                <c:pt idx="16">
                  <c:v>0.428</c:v>
                </c:pt>
                <c:pt idx="17">
                  <c:v>0.2</c:v>
                </c:pt>
                <c:pt idx="18">
                  <c:v>0.62</c:v>
                </c:pt>
                <c:pt idx="19">
                  <c:v>0.221</c:v>
                </c:pt>
                <c:pt idx="20">
                  <c:v>0.739</c:v>
                </c:pt>
                <c:pt idx="21">
                  <c:v>0.387</c:v>
                </c:pt>
                <c:pt idx="22">
                  <c:v>0.336</c:v>
                </c:pt>
                <c:pt idx="23">
                  <c:v>0.646</c:v>
                </c:pt>
                <c:pt idx="24">
                  <c:v>0.722</c:v>
                </c:pt>
                <c:pt idx="25">
                  <c:v>0.732</c:v>
                </c:pt>
                <c:pt idx="26">
                  <c:v>0.683</c:v>
                </c:pt>
                <c:pt idx="27">
                  <c:v>0.667</c:v>
                </c:pt>
                <c:pt idx="28">
                  <c:v>0.743</c:v>
                </c:pt>
                <c:pt idx="29">
                  <c:v>0.692</c:v>
                </c:pt>
                <c:pt idx="30">
                  <c:v>0.693</c:v>
                </c:pt>
                <c:pt idx="31">
                  <c:v>0.667</c:v>
                </c:pt>
                <c:pt idx="32">
                  <c:v>0.654</c:v>
                </c:pt>
                <c:pt idx="33">
                  <c:v>0.692</c:v>
                </c:pt>
                <c:pt idx="34">
                  <c:v>0.805</c:v>
                </c:pt>
                <c:pt idx="35">
                  <c:v>0.769</c:v>
                </c:pt>
                <c:pt idx="36">
                  <c:v>0.828</c:v>
                </c:pt>
                <c:pt idx="37">
                  <c:v>0.767</c:v>
                </c:pt>
                <c:pt idx="38">
                  <c:v>0.721</c:v>
                </c:pt>
                <c:pt idx="39">
                  <c:v>0.72</c:v>
                </c:pt>
                <c:pt idx="40">
                  <c:v>0.814</c:v>
                </c:pt>
                <c:pt idx="41">
                  <c:v>0.671</c:v>
                </c:pt>
                <c:pt idx="42">
                  <c:v>0.678</c:v>
                </c:pt>
                <c:pt idx="43">
                  <c:v>0.672</c:v>
                </c:pt>
                <c:pt idx="44">
                  <c:v>0.776</c:v>
                </c:pt>
                <c:pt idx="45">
                  <c:v>0.821</c:v>
                </c:pt>
                <c:pt idx="46">
                  <c:v>0.815</c:v>
                </c:pt>
                <c:pt idx="47">
                  <c:v>0.851</c:v>
                </c:pt>
                <c:pt idx="48">
                  <c:v>0.81</c:v>
                </c:pt>
                <c:pt idx="49">
                  <c:v>0.8</c:v>
                </c:pt>
                <c:pt idx="50">
                  <c:v>0.81</c:v>
                </c:pt>
                <c:pt idx="51">
                  <c:v>0.8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64"/>
        <c:axId val="313160832"/>
        <c:axId val="313162368"/>
      </c:barChart>
      <c:catAx>
        <c:axId val="313160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3162368"/>
        <c:crosses val="autoZero"/>
        <c:auto val="1"/>
        <c:lblAlgn val="ctr"/>
        <c:lblOffset val="100"/>
        <c:noMultiLvlLbl val="1"/>
      </c:catAx>
      <c:valAx>
        <c:axId val="313162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3160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bg1">
          <a:lumMod val="85000"/>
        </a:schemeClr>
      </a:solidFill>
      <a:prstDash val="solid"/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userShapes r:id="rId3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667239148924142"/>
          <c:y val="0.108766833089709"/>
          <c:w val="0.894465455196929"/>
          <c:h val="0.68028240225437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Лист2!$S$4</c:f>
              <c:strCache>
                <c:ptCount val="1"/>
                <c:pt idx="0">
                  <c:v>Своз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1"/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Лист2!$S$7:$S$58</c:f>
              <c:numCache>
                <c:formatCode>General</c:formatCode>
                <c:ptCount val="52"/>
                <c:pt idx="0">
                  <c:v>0.477</c:v>
                </c:pt>
                <c:pt idx="1">
                  <c:v>0.38</c:v>
                </c:pt>
                <c:pt idx="2">
                  <c:v>0.385</c:v>
                </c:pt>
                <c:pt idx="3">
                  <c:v>0.478</c:v>
                </c:pt>
                <c:pt idx="4">
                  <c:v>0.527</c:v>
                </c:pt>
                <c:pt idx="5">
                  <c:v>0.398</c:v>
                </c:pt>
                <c:pt idx="6">
                  <c:v>0.417</c:v>
                </c:pt>
                <c:pt idx="7">
                  <c:v>0.507</c:v>
                </c:pt>
                <c:pt idx="8">
                  <c:v>0.496</c:v>
                </c:pt>
                <c:pt idx="9">
                  <c:v>0.455</c:v>
                </c:pt>
                <c:pt idx="10">
                  <c:v>0.462</c:v>
                </c:pt>
                <c:pt idx="11">
                  <c:v>0.44</c:v>
                </c:pt>
                <c:pt idx="12">
                  <c:v>0.43</c:v>
                </c:pt>
                <c:pt idx="13">
                  <c:v>0.5</c:v>
                </c:pt>
                <c:pt idx="14">
                  <c:v>0.46</c:v>
                </c:pt>
                <c:pt idx="15">
                  <c:v>0.421</c:v>
                </c:pt>
                <c:pt idx="16">
                  <c:v>0.495</c:v>
                </c:pt>
                <c:pt idx="17">
                  <c:v>0.405</c:v>
                </c:pt>
                <c:pt idx="18">
                  <c:v>0.69</c:v>
                </c:pt>
                <c:pt idx="19">
                  <c:v>0.435</c:v>
                </c:pt>
                <c:pt idx="20">
                  <c:v>0.711</c:v>
                </c:pt>
                <c:pt idx="21">
                  <c:v>0.421</c:v>
                </c:pt>
                <c:pt idx="22">
                  <c:v>0.427</c:v>
                </c:pt>
                <c:pt idx="23">
                  <c:v>0.649</c:v>
                </c:pt>
                <c:pt idx="24">
                  <c:v>0.918</c:v>
                </c:pt>
                <c:pt idx="25">
                  <c:v>0.9</c:v>
                </c:pt>
                <c:pt idx="26">
                  <c:v>0.818</c:v>
                </c:pt>
                <c:pt idx="27">
                  <c:v>0.72</c:v>
                </c:pt>
                <c:pt idx="28">
                  <c:v>0.981</c:v>
                </c:pt>
                <c:pt idx="29">
                  <c:v>0.68</c:v>
                </c:pt>
                <c:pt idx="30">
                  <c:v>0.817</c:v>
                </c:pt>
                <c:pt idx="31">
                  <c:v>0.661</c:v>
                </c:pt>
                <c:pt idx="32">
                  <c:v>0.7</c:v>
                </c:pt>
                <c:pt idx="33">
                  <c:v>0.68</c:v>
                </c:pt>
                <c:pt idx="34">
                  <c:v>0.981</c:v>
                </c:pt>
                <c:pt idx="35">
                  <c:v>1.294</c:v>
                </c:pt>
                <c:pt idx="36">
                  <c:v>1.155</c:v>
                </c:pt>
                <c:pt idx="37">
                  <c:v>1.215</c:v>
                </c:pt>
                <c:pt idx="38">
                  <c:v>1.325</c:v>
                </c:pt>
                <c:pt idx="39">
                  <c:v>1.248</c:v>
                </c:pt>
                <c:pt idx="40">
                  <c:v>1.3</c:v>
                </c:pt>
                <c:pt idx="41">
                  <c:v>0.934</c:v>
                </c:pt>
                <c:pt idx="42">
                  <c:v>0.78</c:v>
                </c:pt>
                <c:pt idx="43">
                  <c:v>0.889</c:v>
                </c:pt>
                <c:pt idx="44">
                  <c:v>1.039</c:v>
                </c:pt>
                <c:pt idx="45">
                  <c:v>1.322</c:v>
                </c:pt>
                <c:pt idx="46">
                  <c:v>1.28</c:v>
                </c:pt>
                <c:pt idx="47">
                  <c:v>1.306</c:v>
                </c:pt>
                <c:pt idx="48">
                  <c:v>1.131</c:v>
                </c:pt>
                <c:pt idx="49">
                  <c:v>1.221</c:v>
                </c:pt>
                <c:pt idx="50">
                  <c:v>1.131</c:v>
                </c:pt>
                <c:pt idx="51">
                  <c:v>1.221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3280000"/>
        <c:axId val="313281536"/>
      </c:barChart>
      <c:catAx>
        <c:axId val="31328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13281536"/>
        <c:crosses val="autoZero"/>
        <c:auto val="1"/>
        <c:lblAlgn val="ctr"/>
        <c:lblOffset val="100"/>
        <c:noMultiLvlLbl val="1"/>
      </c:catAx>
      <c:valAx>
        <c:axId val="3132815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13280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charset="0"/>
              <a:ea typeface="+mn-ea"/>
              <a:cs typeface="Times New Roman" panose="02020603050405020304" charset="0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>
          <a:latin typeface="Times New Roman" panose="02020603050405020304" charset="0"/>
          <a:cs typeface="Times New Roman" panose="02020603050405020304" charset="0"/>
        </a:defRPr>
      </a:pPr>
    </a:p>
  </c:txPr>
  <c:externalData r:id="rId1">
    <c:autoUpdate val="0"/>
  </c:externalData>
  <c:userShapes r:id="rId3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492061449088341"/>
          <c:y val="0.0852113999067981"/>
          <c:w val="0.911529282252781"/>
          <c:h val="0.693062986900501"/>
        </c:manualLayout>
      </c:layout>
      <c:barChart>
        <c:barDir val="col"/>
        <c:grouping val="clustered"/>
        <c:varyColors val="0"/>
        <c:ser>
          <c:idx val="2"/>
          <c:order val="0"/>
          <c:tx>
            <c:strRef>
              <c:f>Лист2!$Q$4</c:f>
              <c:strCache>
                <c:ptCount val="1"/>
                <c:pt idx="0">
                  <c:v>Sтр</c:v>
                </c:pt>
              </c:strCache>
            </c:strRef>
          </c:tx>
          <c:spPr>
            <a:solidFill>
              <a:srgbClr val="00B0F0"/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rgbClr val="00B0F0"/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Лист2!$Q$7:$Q$58</c:f>
              <c:numCache>
                <c:formatCode>General</c:formatCode>
                <c:ptCount val="52"/>
                <c:pt idx="0">
                  <c:v>0.68</c:v>
                </c:pt>
                <c:pt idx="1">
                  <c:v>0.38</c:v>
                </c:pt>
                <c:pt idx="2">
                  <c:v>0.373</c:v>
                </c:pt>
                <c:pt idx="3">
                  <c:v>0.684</c:v>
                </c:pt>
                <c:pt idx="4">
                  <c:v>1.62</c:v>
                </c:pt>
                <c:pt idx="5">
                  <c:v>0.883</c:v>
                </c:pt>
                <c:pt idx="6">
                  <c:v>0.858</c:v>
                </c:pt>
                <c:pt idx="7">
                  <c:v>0.844</c:v>
                </c:pt>
                <c:pt idx="8">
                  <c:v>1.276</c:v>
                </c:pt>
                <c:pt idx="9">
                  <c:v>0.926</c:v>
                </c:pt>
                <c:pt idx="10">
                  <c:v>0.816</c:v>
                </c:pt>
                <c:pt idx="11">
                  <c:v>0.909</c:v>
                </c:pt>
                <c:pt idx="12">
                  <c:v>1.244</c:v>
                </c:pt>
                <c:pt idx="13">
                  <c:v>0.525</c:v>
                </c:pt>
                <c:pt idx="14">
                  <c:v>0.685</c:v>
                </c:pt>
                <c:pt idx="15">
                  <c:v>1.129</c:v>
                </c:pt>
                <c:pt idx="16">
                  <c:v>0.803</c:v>
                </c:pt>
                <c:pt idx="17">
                  <c:v>1.152</c:v>
                </c:pt>
                <c:pt idx="18">
                  <c:v>0.325</c:v>
                </c:pt>
                <c:pt idx="19">
                  <c:v>0.769</c:v>
                </c:pt>
                <c:pt idx="20">
                  <c:v>0.098</c:v>
                </c:pt>
                <c:pt idx="21">
                  <c:v>0.657</c:v>
                </c:pt>
                <c:pt idx="22">
                  <c:v>0.982</c:v>
                </c:pt>
                <c:pt idx="23">
                  <c:v>0.59</c:v>
                </c:pt>
                <c:pt idx="24">
                  <c:v>0.172</c:v>
                </c:pt>
                <c:pt idx="25">
                  <c:v>0.172</c:v>
                </c:pt>
                <c:pt idx="26">
                  <c:v>0.333</c:v>
                </c:pt>
                <c:pt idx="27">
                  <c:v>0.383</c:v>
                </c:pt>
                <c:pt idx="28">
                  <c:v>0.124</c:v>
                </c:pt>
                <c:pt idx="29">
                  <c:v>0.287</c:v>
                </c:pt>
                <c:pt idx="30">
                  <c:v>0.242</c:v>
                </c:pt>
                <c:pt idx="31">
                  <c:v>0.357</c:v>
                </c:pt>
                <c:pt idx="32">
                  <c:v>0.654</c:v>
                </c:pt>
                <c:pt idx="33">
                  <c:v>0.241</c:v>
                </c:pt>
                <c:pt idx="34">
                  <c:v>0.077</c:v>
                </c:pt>
                <c:pt idx="35">
                  <c:v>0.173</c:v>
                </c:pt>
                <c:pt idx="36">
                  <c:v>0.085</c:v>
                </c:pt>
                <c:pt idx="37">
                  <c:v>0.095</c:v>
                </c:pt>
                <c:pt idx="38">
                  <c:v>0.135</c:v>
                </c:pt>
                <c:pt idx="39">
                  <c:v>0.245</c:v>
                </c:pt>
                <c:pt idx="40">
                  <c:v>0.109</c:v>
                </c:pt>
                <c:pt idx="41">
                  <c:v>0.405</c:v>
                </c:pt>
                <c:pt idx="42">
                  <c:v>0.526</c:v>
                </c:pt>
                <c:pt idx="43">
                  <c:v>0.352</c:v>
                </c:pt>
                <c:pt idx="44">
                  <c:v>0.158</c:v>
                </c:pt>
                <c:pt idx="45">
                  <c:v>0.091</c:v>
                </c:pt>
                <c:pt idx="46">
                  <c:v>0.072</c:v>
                </c:pt>
                <c:pt idx="47">
                  <c:v>0.071</c:v>
                </c:pt>
                <c:pt idx="48">
                  <c:v>0.131</c:v>
                </c:pt>
                <c:pt idx="49">
                  <c:v>0.158</c:v>
                </c:pt>
                <c:pt idx="50">
                  <c:v>0.131</c:v>
                </c:pt>
                <c:pt idx="51">
                  <c:v>0.161</c:v>
                </c:pt>
              </c:numCache>
            </c:numRef>
          </c:val>
        </c:ser>
        <c:ser>
          <c:idx val="1"/>
          <c:order val="1"/>
          <c:tx>
            <c:strRef>
              <c:f>Лист2!$R$4</c:f>
              <c:strCache>
                <c:ptCount val="1"/>
                <c:pt idx="0">
                  <c:v>Sвоз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6">
                    <a:lumMod val="60000"/>
                    <a:lumOff val="40000"/>
                  </a:schemeClr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Лист2!$R$7:$R$58</c:f>
              <c:numCache>
                <c:formatCode>General</c:formatCode>
                <c:ptCount val="52"/>
                <c:pt idx="0">
                  <c:v>0.62</c:v>
                </c:pt>
                <c:pt idx="1">
                  <c:v>0.52</c:v>
                </c:pt>
                <c:pt idx="2">
                  <c:v>0.787</c:v>
                </c:pt>
                <c:pt idx="3">
                  <c:v>0.616</c:v>
                </c:pt>
                <c:pt idx="4">
                  <c:v>1.08</c:v>
                </c:pt>
                <c:pt idx="5">
                  <c:v>1.52</c:v>
                </c:pt>
                <c:pt idx="6">
                  <c:v>0.942</c:v>
                </c:pt>
                <c:pt idx="7">
                  <c:v>1.16</c:v>
                </c:pt>
                <c:pt idx="8">
                  <c:v>0.423</c:v>
                </c:pt>
                <c:pt idx="9">
                  <c:v>0.874</c:v>
                </c:pt>
                <c:pt idx="10">
                  <c:v>0.564</c:v>
                </c:pt>
                <c:pt idx="11">
                  <c:v>0.991</c:v>
                </c:pt>
                <c:pt idx="12">
                  <c:v>1.156</c:v>
                </c:pt>
                <c:pt idx="13">
                  <c:v>0.635</c:v>
                </c:pt>
                <c:pt idx="14">
                  <c:v>0.464</c:v>
                </c:pt>
                <c:pt idx="15">
                  <c:v>1.331</c:v>
                </c:pt>
                <c:pt idx="16">
                  <c:v>1.654</c:v>
                </c:pt>
                <c:pt idx="17">
                  <c:v>0.648</c:v>
                </c:pt>
                <c:pt idx="18">
                  <c:v>1.925</c:v>
                </c:pt>
                <c:pt idx="19">
                  <c:v>0.501</c:v>
                </c:pt>
                <c:pt idx="20">
                  <c:v>1.351</c:v>
                </c:pt>
                <c:pt idx="21">
                  <c:v>1.093</c:v>
                </c:pt>
                <c:pt idx="22">
                  <c:v>1.248</c:v>
                </c:pt>
                <c:pt idx="23">
                  <c:v>4.11</c:v>
                </c:pt>
                <c:pt idx="24">
                  <c:v>2.048</c:v>
                </c:pt>
                <c:pt idx="25">
                  <c:v>2.221</c:v>
                </c:pt>
                <c:pt idx="26">
                  <c:v>3.097</c:v>
                </c:pt>
                <c:pt idx="27">
                  <c:v>3.067</c:v>
                </c:pt>
                <c:pt idx="28">
                  <c:v>1.766</c:v>
                </c:pt>
                <c:pt idx="29">
                  <c:v>2.745</c:v>
                </c:pt>
                <c:pt idx="30">
                  <c:v>2.385</c:v>
                </c:pt>
                <c:pt idx="31">
                  <c:v>2.953</c:v>
                </c:pt>
                <c:pt idx="32">
                  <c:v>4.806</c:v>
                </c:pt>
                <c:pt idx="33">
                  <c:v>2.309</c:v>
                </c:pt>
                <c:pt idx="34">
                  <c:v>1.943</c:v>
                </c:pt>
                <c:pt idx="35">
                  <c:v>3.107</c:v>
                </c:pt>
                <c:pt idx="36">
                  <c:v>2.775</c:v>
                </c:pt>
                <c:pt idx="37">
                  <c:v>1.585</c:v>
                </c:pt>
                <c:pt idx="38">
                  <c:v>1.595</c:v>
                </c:pt>
                <c:pt idx="39">
                  <c:v>3.024</c:v>
                </c:pt>
                <c:pt idx="40">
                  <c:v>2.941</c:v>
                </c:pt>
                <c:pt idx="41">
                  <c:v>3.355</c:v>
                </c:pt>
                <c:pt idx="42">
                  <c:v>4.544</c:v>
                </c:pt>
                <c:pt idx="43">
                  <c:v>2.908</c:v>
                </c:pt>
                <c:pt idx="44">
                  <c:v>3.002</c:v>
                </c:pt>
                <c:pt idx="45">
                  <c:v>2.769</c:v>
                </c:pt>
                <c:pt idx="46">
                  <c:v>2.034</c:v>
                </c:pt>
                <c:pt idx="47">
                  <c:v>2.919</c:v>
                </c:pt>
                <c:pt idx="48">
                  <c:v>3.519</c:v>
                </c:pt>
                <c:pt idx="49">
                  <c:v>2.533</c:v>
                </c:pt>
                <c:pt idx="50">
                  <c:v>3.519</c:v>
                </c:pt>
                <c:pt idx="51">
                  <c:v>2.533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3425920"/>
        <c:axId val="313427456"/>
      </c:barChart>
      <c:catAx>
        <c:axId val="31342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13427456"/>
        <c:crosses val="autoZero"/>
        <c:auto val="1"/>
        <c:lblAlgn val="ctr"/>
        <c:lblOffset val="100"/>
        <c:noMultiLvlLbl val="1"/>
      </c:catAx>
      <c:valAx>
        <c:axId val="313427456"/>
        <c:scaling>
          <c:orientation val="minMax"/>
          <c:max val="5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1342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charset="0"/>
              <a:ea typeface="+mn-ea"/>
              <a:cs typeface="Times New Roman" panose="02020603050405020304" charset="0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 sz="1050">
          <a:latin typeface="Times New Roman" panose="02020603050405020304" charset="0"/>
          <a:cs typeface="Times New Roman" panose="02020603050405020304" charset="0"/>
        </a:defRPr>
      </a:pPr>
    </a:p>
  </c:txPr>
  <c:externalData r:id="rId1">
    <c:autoUpdate val="0"/>
  </c:externalData>
  <c:userShapes r:id="rId3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621086525170995"/>
          <c:y val="0.0975542652865721"/>
          <c:w val="0.899568738633584"/>
          <c:h val="0.793212750297904"/>
        </c:manualLayout>
      </c:layout>
      <c:barChart>
        <c:barDir val="col"/>
        <c:grouping val="clustered"/>
        <c:varyColors val="0"/>
        <c:ser>
          <c:idx val="2"/>
          <c:order val="0"/>
          <c:tx>
            <c:strRef>
              <c:f>Лист2!$T$4</c:f>
              <c:strCache>
                <c:ptCount val="1"/>
                <c:pt idx="0">
                  <c:v>Wвд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2">
                    <a:lumMod val="75000"/>
                  </a:schemeClr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Лист2!$T$7:$T$58</c:f>
              <c:numCache>
                <c:formatCode>General</c:formatCode>
                <c:ptCount val="52"/>
                <c:pt idx="0">
                  <c:v>2.9</c:v>
                </c:pt>
                <c:pt idx="1">
                  <c:v>3.17</c:v>
                </c:pt>
                <c:pt idx="2">
                  <c:v>3.54</c:v>
                </c:pt>
                <c:pt idx="3">
                  <c:v>2.98</c:v>
                </c:pt>
                <c:pt idx="4">
                  <c:v>2.36</c:v>
                </c:pt>
                <c:pt idx="5">
                  <c:v>3.71</c:v>
                </c:pt>
                <c:pt idx="6">
                  <c:v>2.76</c:v>
                </c:pt>
                <c:pt idx="7">
                  <c:v>2.08</c:v>
                </c:pt>
                <c:pt idx="8">
                  <c:v>1.85</c:v>
                </c:pt>
                <c:pt idx="9">
                  <c:v>3.22</c:v>
                </c:pt>
                <c:pt idx="10">
                  <c:v>2.32</c:v>
                </c:pt>
                <c:pt idx="11">
                  <c:v>3.85</c:v>
                </c:pt>
                <c:pt idx="12">
                  <c:v>2.49</c:v>
                </c:pt>
                <c:pt idx="13">
                  <c:v>3.28</c:v>
                </c:pt>
                <c:pt idx="14">
                  <c:v>3.02</c:v>
                </c:pt>
                <c:pt idx="15">
                  <c:v>3.96</c:v>
                </c:pt>
                <c:pt idx="16">
                  <c:v>4.24</c:v>
                </c:pt>
                <c:pt idx="17">
                  <c:v>2.3</c:v>
                </c:pt>
                <c:pt idx="18">
                  <c:v>4.99</c:v>
                </c:pt>
                <c:pt idx="19">
                  <c:v>3.16</c:v>
                </c:pt>
                <c:pt idx="20">
                  <c:v>4.196</c:v>
                </c:pt>
                <c:pt idx="21">
                  <c:v>7.093</c:v>
                </c:pt>
                <c:pt idx="22">
                  <c:v>4.92</c:v>
                </c:pt>
                <c:pt idx="23">
                  <c:v>7.93</c:v>
                </c:pt>
                <c:pt idx="24">
                  <c:v>4.941</c:v>
                </c:pt>
                <c:pt idx="25">
                  <c:v>5.697</c:v>
                </c:pt>
                <c:pt idx="26">
                  <c:v>6.596</c:v>
                </c:pt>
                <c:pt idx="27">
                  <c:v>6.502</c:v>
                </c:pt>
                <c:pt idx="28">
                  <c:v>4.76</c:v>
                </c:pt>
                <c:pt idx="29">
                  <c:v>7.364</c:v>
                </c:pt>
                <c:pt idx="30">
                  <c:v>5.425</c:v>
                </c:pt>
                <c:pt idx="31">
                  <c:v>7.067</c:v>
                </c:pt>
                <c:pt idx="32">
                  <c:v>9.07</c:v>
                </c:pt>
                <c:pt idx="33">
                  <c:v>6.292</c:v>
                </c:pt>
                <c:pt idx="34">
                  <c:v>7.02</c:v>
                </c:pt>
                <c:pt idx="35">
                  <c:v>7.95</c:v>
                </c:pt>
                <c:pt idx="36">
                  <c:v>7.982</c:v>
                </c:pt>
                <c:pt idx="37">
                  <c:v>4.524</c:v>
                </c:pt>
                <c:pt idx="38">
                  <c:v>5.134</c:v>
                </c:pt>
                <c:pt idx="39">
                  <c:v>5.856</c:v>
                </c:pt>
                <c:pt idx="40">
                  <c:v>6.083</c:v>
                </c:pt>
                <c:pt idx="41">
                  <c:v>6.44</c:v>
                </c:pt>
                <c:pt idx="42">
                  <c:v>8.54</c:v>
                </c:pt>
                <c:pt idx="43">
                  <c:v>6.563</c:v>
                </c:pt>
                <c:pt idx="44">
                  <c:v>6.411</c:v>
                </c:pt>
                <c:pt idx="45">
                  <c:v>5.375</c:v>
                </c:pt>
                <c:pt idx="46">
                  <c:v>5.089</c:v>
                </c:pt>
                <c:pt idx="47">
                  <c:v>6.158</c:v>
                </c:pt>
                <c:pt idx="48">
                  <c:v>7.052</c:v>
                </c:pt>
                <c:pt idx="49">
                  <c:v>1.283</c:v>
                </c:pt>
                <c:pt idx="50">
                  <c:v>7.052</c:v>
                </c:pt>
                <c:pt idx="51">
                  <c:v>2.283</c:v>
                </c:pt>
              </c:numCache>
            </c:numRef>
          </c:val>
        </c:ser>
        <c:ser>
          <c:idx val="1"/>
          <c:order val="1"/>
          <c:tx>
            <c:strRef>
              <c:f>Лист2!$U$4</c:f>
              <c:strCache>
                <c:ptCount val="1"/>
                <c:pt idx="0">
                  <c:v>Wz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6">
                    <a:lumMod val="75000"/>
                  </a:schemeClr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Лист2!$U$7:$U$58</c:f>
              <c:numCache>
                <c:formatCode>General</c:formatCode>
                <c:ptCount val="52"/>
                <c:pt idx="0">
                  <c:v>1.6</c:v>
                </c:pt>
                <c:pt idx="1">
                  <c:v>1.8</c:v>
                </c:pt>
                <c:pt idx="2">
                  <c:v>1.5</c:v>
                </c:pt>
                <c:pt idx="3">
                  <c:v>1.69</c:v>
                </c:pt>
                <c:pt idx="4">
                  <c:v>0.31</c:v>
                </c:pt>
                <c:pt idx="5">
                  <c:v>-0.1</c:v>
                </c:pt>
                <c:pt idx="6">
                  <c:v>0.5</c:v>
                </c:pt>
                <c:pt idx="7">
                  <c:v>-0.2</c:v>
                </c:pt>
                <c:pt idx="8">
                  <c:v>1</c:v>
                </c:pt>
                <c:pt idx="9">
                  <c:v>1.3</c:v>
                </c:pt>
                <c:pt idx="10">
                  <c:v>1.1</c:v>
                </c:pt>
                <c:pt idx="11">
                  <c:v>1.6</c:v>
                </c:pt>
                <c:pt idx="12">
                  <c:v>-0.2</c:v>
                </c:pt>
                <c:pt idx="13">
                  <c:v>2.01</c:v>
                </c:pt>
                <c:pt idx="14">
                  <c:v>2.01</c:v>
                </c:pt>
                <c:pt idx="15">
                  <c:v>0.8</c:v>
                </c:pt>
                <c:pt idx="16">
                  <c:v>0.9</c:v>
                </c:pt>
                <c:pt idx="17">
                  <c:v>0.7</c:v>
                </c:pt>
                <c:pt idx="18">
                  <c:v>2.2</c:v>
                </c:pt>
                <c:pt idx="19">
                  <c:v>2</c:v>
                </c:pt>
                <c:pt idx="20">
                  <c:v>2.296</c:v>
                </c:pt>
                <c:pt idx="21">
                  <c:v>4.503</c:v>
                </c:pt>
                <c:pt idx="22">
                  <c:v>2</c:v>
                </c:pt>
                <c:pt idx="23">
                  <c:v>1.6</c:v>
                </c:pt>
                <c:pt idx="24">
                  <c:v>2.711</c:v>
                </c:pt>
                <c:pt idx="25">
                  <c:v>3.229</c:v>
                </c:pt>
                <c:pt idx="26">
                  <c:v>2.81</c:v>
                </c:pt>
                <c:pt idx="27">
                  <c:v>2.242</c:v>
                </c:pt>
                <c:pt idx="28">
                  <c:v>2.96</c:v>
                </c:pt>
                <c:pt idx="29">
                  <c:v>3.328</c:v>
                </c:pt>
                <c:pt idx="30">
                  <c:v>2.54</c:v>
                </c:pt>
                <c:pt idx="31">
                  <c:v>2.6</c:v>
                </c:pt>
                <c:pt idx="32">
                  <c:v>6.202</c:v>
                </c:pt>
                <c:pt idx="33">
                  <c:v>2.9</c:v>
                </c:pt>
                <c:pt idx="34">
                  <c:v>5.04</c:v>
                </c:pt>
                <c:pt idx="35">
                  <c:v>5.55</c:v>
                </c:pt>
                <c:pt idx="36">
                  <c:v>5.58</c:v>
                </c:pt>
                <c:pt idx="37">
                  <c:v>3.22</c:v>
                </c:pt>
                <c:pt idx="38">
                  <c:v>3.93</c:v>
                </c:pt>
                <c:pt idx="39">
                  <c:v>3.432</c:v>
                </c:pt>
                <c:pt idx="40">
                  <c:v>3.82</c:v>
                </c:pt>
                <c:pt idx="41">
                  <c:v>2.848</c:v>
                </c:pt>
                <c:pt idx="42">
                  <c:v>2.71</c:v>
                </c:pt>
                <c:pt idx="43">
                  <c:v>3.292</c:v>
                </c:pt>
                <c:pt idx="44">
                  <c:v>3.523</c:v>
                </c:pt>
                <c:pt idx="45">
                  <c:v>3.281</c:v>
                </c:pt>
                <c:pt idx="46">
                  <c:v>3.5</c:v>
                </c:pt>
                <c:pt idx="47">
                  <c:v>3.92</c:v>
                </c:pt>
                <c:pt idx="48">
                  <c:v>2.942</c:v>
                </c:pt>
                <c:pt idx="49">
                  <c:v>2.881</c:v>
                </c:pt>
                <c:pt idx="50">
                  <c:v>3.342</c:v>
                </c:pt>
                <c:pt idx="51">
                  <c:v>2.881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"/>
        <c:overlap val="-100"/>
        <c:axId val="313567488"/>
        <c:axId val="313585664"/>
      </c:barChart>
      <c:catAx>
        <c:axId val="31356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13585664"/>
        <c:crosses val="autoZero"/>
        <c:auto val="1"/>
        <c:lblAlgn val="ctr"/>
        <c:lblOffset val="100"/>
        <c:noMultiLvlLbl val="1"/>
      </c:catAx>
      <c:valAx>
        <c:axId val="313585664"/>
        <c:scaling>
          <c:orientation val="minMax"/>
          <c:max val="1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1356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charset="0"/>
              <a:ea typeface="+mn-ea"/>
              <a:cs typeface="Times New Roman" panose="02020603050405020304" charset="0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 sz="1050">
          <a:latin typeface="Times New Roman" panose="02020603050405020304" charset="0"/>
          <a:cs typeface="Times New Roman" panose="02020603050405020304" charset="0"/>
        </a:defRPr>
      </a:pPr>
    </a:p>
  </c:txPr>
  <c:externalData r:id="rId1">
    <c:autoUpdate val="0"/>
  </c:externalData>
  <c:userShapes r:id="rId3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779461287843072"/>
          <c:y val="0.0896559556293566"/>
          <c:w val="0.885218791846127"/>
          <c:h val="0.772986612314501"/>
        </c:manualLayout>
      </c:layout>
      <c:barChart>
        <c:barDir val="col"/>
        <c:grouping val="clustered"/>
        <c:varyColors val="0"/>
        <c:ser>
          <c:idx val="2"/>
          <c:order val="0"/>
          <c:tx>
            <c:strRef>
              <c:f>Лист2!$V$4</c:f>
              <c:strCache>
                <c:ptCount val="1"/>
                <c:pt idx="0">
                  <c:v>Sвд</c:v>
                </c:pt>
              </c:strCache>
            </c:strRef>
          </c:tx>
          <c:spPr>
            <a:solidFill>
              <a:schemeClr val="accent4">
                <a:lumMod val="75000"/>
              </a:schemeClr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4">
                    <a:lumMod val="75000"/>
                  </a:schemeClr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Лист2!$V$7:$V$58</c:f>
              <c:numCache>
                <c:formatCode>General</c:formatCode>
                <c:ptCount val="52"/>
                <c:pt idx="0">
                  <c:v>0.58</c:v>
                </c:pt>
                <c:pt idx="1">
                  <c:v>0.475</c:v>
                </c:pt>
                <c:pt idx="2">
                  <c:v>0.495</c:v>
                </c:pt>
                <c:pt idx="3">
                  <c:v>0.596</c:v>
                </c:pt>
                <c:pt idx="4">
                  <c:v>0.543</c:v>
                </c:pt>
                <c:pt idx="5">
                  <c:v>0.556</c:v>
                </c:pt>
                <c:pt idx="6">
                  <c:v>0.469</c:v>
                </c:pt>
                <c:pt idx="7">
                  <c:v>0.416</c:v>
                </c:pt>
                <c:pt idx="8">
                  <c:v>0.425</c:v>
                </c:pt>
                <c:pt idx="9">
                  <c:v>0.612</c:v>
                </c:pt>
                <c:pt idx="10">
                  <c:v>0.464</c:v>
                </c:pt>
                <c:pt idx="11">
                  <c:v>0.693</c:v>
                </c:pt>
                <c:pt idx="12">
                  <c:v>0.448</c:v>
                </c:pt>
                <c:pt idx="13">
                  <c:v>0.656</c:v>
                </c:pt>
                <c:pt idx="14">
                  <c:v>0.604</c:v>
                </c:pt>
                <c:pt idx="15">
                  <c:v>0.673</c:v>
                </c:pt>
                <c:pt idx="16">
                  <c:v>0.763</c:v>
                </c:pt>
                <c:pt idx="17">
                  <c:v>0.414</c:v>
                </c:pt>
                <c:pt idx="18">
                  <c:v>0.948</c:v>
                </c:pt>
                <c:pt idx="19">
                  <c:v>0.6</c:v>
                </c:pt>
                <c:pt idx="20">
                  <c:v>0.587</c:v>
                </c:pt>
                <c:pt idx="21">
                  <c:v>1.135</c:v>
                </c:pt>
                <c:pt idx="22">
                  <c:v>0.836</c:v>
                </c:pt>
                <c:pt idx="23">
                  <c:v>1.348</c:v>
                </c:pt>
                <c:pt idx="24">
                  <c:v>0.988</c:v>
                </c:pt>
                <c:pt idx="25">
                  <c:v>1.082</c:v>
                </c:pt>
                <c:pt idx="26">
                  <c:v>1.253</c:v>
                </c:pt>
                <c:pt idx="27">
                  <c:v>1.17</c:v>
                </c:pt>
                <c:pt idx="28">
                  <c:v>0.952</c:v>
                </c:pt>
                <c:pt idx="29">
                  <c:v>1.178</c:v>
                </c:pt>
                <c:pt idx="30">
                  <c:v>1.031</c:v>
                </c:pt>
                <c:pt idx="31">
                  <c:v>1.131</c:v>
                </c:pt>
                <c:pt idx="32">
                  <c:v>1.452</c:v>
                </c:pt>
                <c:pt idx="33">
                  <c:v>1.007</c:v>
                </c:pt>
                <c:pt idx="34">
                  <c:v>1.123</c:v>
                </c:pt>
                <c:pt idx="35">
                  <c:v>1.608</c:v>
                </c:pt>
                <c:pt idx="36">
                  <c:v>1.357</c:v>
                </c:pt>
                <c:pt idx="37">
                  <c:v>1.086</c:v>
                </c:pt>
                <c:pt idx="38">
                  <c:v>1.489</c:v>
                </c:pt>
                <c:pt idx="39">
                  <c:v>1.523</c:v>
                </c:pt>
                <c:pt idx="40">
                  <c:v>1.277</c:v>
                </c:pt>
                <c:pt idx="41">
                  <c:v>1.481</c:v>
                </c:pt>
                <c:pt idx="42">
                  <c:v>1.623</c:v>
                </c:pt>
                <c:pt idx="43">
                  <c:v>1.444</c:v>
                </c:pt>
                <c:pt idx="44">
                  <c:v>1.218</c:v>
                </c:pt>
                <c:pt idx="45">
                  <c:v>1.075</c:v>
                </c:pt>
                <c:pt idx="46">
                  <c:v>1.014</c:v>
                </c:pt>
                <c:pt idx="47">
                  <c:v>1.047</c:v>
                </c:pt>
                <c:pt idx="48">
                  <c:v>1.269</c:v>
                </c:pt>
                <c:pt idx="49">
                  <c:v>0.156</c:v>
                </c:pt>
                <c:pt idx="50">
                  <c:v>1.269</c:v>
                </c:pt>
                <c:pt idx="51">
                  <c:v>0.156</c:v>
                </c:pt>
              </c:numCache>
            </c:numRef>
          </c:val>
        </c:ser>
        <c:ser>
          <c:idx val="1"/>
          <c:order val="1"/>
          <c:tx>
            <c:strRef>
              <c:f>Лист2!$W$4</c:f>
              <c:strCache>
                <c:ptCount val="1"/>
                <c:pt idx="0">
                  <c:v>Sz</c:v>
                </c:pt>
              </c:strCache>
            </c:strRef>
          </c:tx>
          <c:spPr>
            <a:solidFill>
              <a:srgbClr val="0070C0"/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5">
                    <a:lumMod val="75000"/>
                  </a:schemeClr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1970</c:v>
                </c:pt>
                <c:pt idx="17">
                  <c:v>1972</c:v>
                </c:pt>
                <c:pt idx="18">
                  <c:v>1974</c:v>
                </c:pt>
                <c:pt idx="19">
                  <c:v>1976</c:v>
                </c:pt>
                <c:pt idx="20">
                  <c:v>1956</c:v>
                </c:pt>
                <c:pt idx="21">
                  <c:v>1957</c:v>
                </c:pt>
                <c:pt idx="22">
                  <c:v>1958</c:v>
                </c:pt>
                <c:pt idx="23">
                  <c:v>1959</c:v>
                </c:pt>
                <c:pt idx="24">
                  <c:v>1960</c:v>
                </c:pt>
                <c:pt idx="25">
                  <c:v>1961</c:v>
                </c:pt>
                <c:pt idx="26">
                  <c:v>1962</c:v>
                </c:pt>
                <c:pt idx="27">
                  <c:v>1963</c:v>
                </c:pt>
                <c:pt idx="28">
                  <c:v>1964</c:v>
                </c:pt>
                <c:pt idx="29">
                  <c:v>1965</c:v>
                </c:pt>
                <c:pt idx="30">
                  <c:v>1966</c:v>
                </c:pt>
                <c:pt idx="31">
                  <c:v>1967</c:v>
                </c:pt>
                <c:pt idx="32">
                  <c:v>1968</c:v>
                </c:pt>
                <c:pt idx="33">
                  <c:v>1970</c:v>
                </c:pt>
                <c:pt idx="34">
                  <c:v>1972</c:v>
                </c:pt>
                <c:pt idx="35">
                  <c:v>1974</c:v>
                </c:pt>
                <c:pt idx="36">
                  <c:v>1976</c:v>
                </c:pt>
                <c:pt idx="37">
                  <c:v>1978</c:v>
                </c:pt>
                <c:pt idx="38">
                  <c:v>1980</c:v>
                </c:pt>
                <c:pt idx="39">
                  <c:v>1982</c:v>
                </c:pt>
                <c:pt idx="40">
                  <c:v>1984</c:v>
                </c:pt>
                <c:pt idx="41">
                  <c:v>1986</c:v>
                </c:pt>
                <c:pt idx="42">
                  <c:v>1988</c:v>
                </c:pt>
                <c:pt idx="43">
                  <c:v>1990</c:v>
                </c:pt>
                <c:pt idx="44">
                  <c:v>1992</c:v>
                </c:pt>
                <c:pt idx="45">
                  <c:v>1994</c:v>
                </c:pt>
                <c:pt idx="46">
                  <c:v>1996</c:v>
                </c:pt>
                <c:pt idx="47">
                  <c:v>1998</c:v>
                </c:pt>
                <c:pt idx="48">
                  <c:v>2000</c:v>
                </c:pt>
                <c:pt idx="49">
                  <c:v>2002</c:v>
                </c:pt>
                <c:pt idx="50">
                  <c:v>2004</c:v>
                </c:pt>
                <c:pt idx="51">
                  <c:v>2006</c:v>
                </c:pt>
              </c:numCache>
            </c:numRef>
          </c:cat>
          <c:val>
            <c:numRef>
              <c:f>Лист2!$W$7:$W$58</c:f>
              <c:numCache>
                <c:formatCode>General</c:formatCode>
                <c:ptCount val="52"/>
                <c:pt idx="0">
                  <c:v>0.32</c:v>
                </c:pt>
                <c:pt idx="1">
                  <c:v>0.27</c:v>
                </c:pt>
                <c:pt idx="2">
                  <c:v>0.21</c:v>
                </c:pt>
                <c:pt idx="3">
                  <c:v>0.338</c:v>
                </c:pt>
                <c:pt idx="4">
                  <c:v>0.071</c:v>
                </c:pt>
                <c:pt idx="5">
                  <c:v>-0.01</c:v>
                </c:pt>
                <c:pt idx="6">
                  <c:v>0.085</c:v>
                </c:pt>
                <c:pt idx="7">
                  <c:v>-0.04</c:v>
                </c:pt>
                <c:pt idx="8">
                  <c:v>0.25</c:v>
                </c:pt>
                <c:pt idx="9">
                  <c:v>0.247</c:v>
                </c:pt>
                <c:pt idx="10">
                  <c:v>0.22</c:v>
                </c:pt>
                <c:pt idx="11">
                  <c:v>0.288</c:v>
                </c:pt>
                <c:pt idx="12">
                  <c:v>-0.03</c:v>
                </c:pt>
                <c:pt idx="13">
                  <c:v>0.4</c:v>
                </c:pt>
                <c:pt idx="14">
                  <c:v>0.402</c:v>
                </c:pt>
                <c:pt idx="15">
                  <c:v>0.136</c:v>
                </c:pt>
                <c:pt idx="16">
                  <c:v>0.162</c:v>
                </c:pt>
                <c:pt idx="17">
                  <c:v>0.126</c:v>
                </c:pt>
                <c:pt idx="18">
                  <c:v>0.418</c:v>
                </c:pt>
                <c:pt idx="19">
                  <c:v>0.383</c:v>
                </c:pt>
                <c:pt idx="20">
                  <c:v>0.321</c:v>
                </c:pt>
                <c:pt idx="21">
                  <c:v>0.72</c:v>
                </c:pt>
                <c:pt idx="22">
                  <c:v>0.34</c:v>
                </c:pt>
                <c:pt idx="23">
                  <c:v>0.272</c:v>
                </c:pt>
                <c:pt idx="24">
                  <c:v>0.542</c:v>
                </c:pt>
                <c:pt idx="25">
                  <c:v>0.613</c:v>
                </c:pt>
                <c:pt idx="26">
                  <c:v>0.534</c:v>
                </c:pt>
                <c:pt idx="27">
                  <c:v>0.403</c:v>
                </c:pt>
                <c:pt idx="28">
                  <c:v>0.592</c:v>
                </c:pt>
                <c:pt idx="29">
                  <c:v>0.532</c:v>
                </c:pt>
                <c:pt idx="30">
                  <c:v>0.483</c:v>
                </c:pt>
                <c:pt idx="31">
                  <c:v>0.416</c:v>
                </c:pt>
                <c:pt idx="32">
                  <c:v>1.116</c:v>
                </c:pt>
                <c:pt idx="33">
                  <c:v>0.464</c:v>
                </c:pt>
                <c:pt idx="34">
                  <c:v>0.806</c:v>
                </c:pt>
                <c:pt idx="35">
                  <c:v>1.332</c:v>
                </c:pt>
                <c:pt idx="36">
                  <c:v>1.34</c:v>
                </c:pt>
                <c:pt idx="37">
                  <c:v>0.773</c:v>
                </c:pt>
                <c:pt idx="38">
                  <c:v>1.14</c:v>
                </c:pt>
                <c:pt idx="39">
                  <c:v>0.892</c:v>
                </c:pt>
                <c:pt idx="40">
                  <c:v>0.802</c:v>
                </c:pt>
                <c:pt idx="41">
                  <c:v>0.655</c:v>
                </c:pt>
                <c:pt idx="42">
                  <c:v>0.515</c:v>
                </c:pt>
                <c:pt idx="43">
                  <c:v>0.724</c:v>
                </c:pt>
                <c:pt idx="44">
                  <c:v>0.669</c:v>
                </c:pt>
                <c:pt idx="45">
                  <c:v>0.656</c:v>
                </c:pt>
                <c:pt idx="46">
                  <c:v>0.7</c:v>
                </c:pt>
                <c:pt idx="47">
                  <c:v>0.666</c:v>
                </c:pt>
                <c:pt idx="48">
                  <c:v>0.709</c:v>
                </c:pt>
                <c:pt idx="49">
                  <c:v>0.85</c:v>
                </c:pt>
                <c:pt idx="50">
                  <c:v>0.709</c:v>
                </c:pt>
                <c:pt idx="51">
                  <c:v>0.85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3647872"/>
        <c:axId val="313649408"/>
      </c:barChart>
      <c:catAx>
        <c:axId val="313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13649408"/>
        <c:crosses val="autoZero"/>
        <c:auto val="1"/>
        <c:lblAlgn val="ctr"/>
        <c:lblOffset val="100"/>
        <c:noMultiLvlLbl val="1"/>
      </c:catAx>
      <c:valAx>
        <c:axId val="3136494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13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charset="0"/>
              <a:ea typeface="+mn-ea"/>
              <a:cs typeface="Times New Roman" panose="02020603050405020304" charset="0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 sz="1050">
          <a:latin typeface="Times New Roman" panose="02020603050405020304" charset="0"/>
          <a:cs typeface="Times New Roman" panose="02020603050405020304" charset="0"/>
        </a:defRPr>
      </a:pPr>
    </a:p>
  </c:txPr>
  <c:externalData r:id="rId1">
    <c:autoUpdate val="0"/>
  </c:externalData>
  <c:userShapes r:id="rId3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0632709240519088"/>
          <c:y val="0.0945615610006238"/>
          <c:w val="0.897598852607342"/>
          <c:h val="0.733945010558457"/>
        </c:manualLayout>
      </c:layout>
      <c:barChart>
        <c:barDir val="col"/>
        <c:grouping val="clustered"/>
        <c:varyColors val="0"/>
        <c:ser>
          <c:idx val="2"/>
          <c:order val="0"/>
          <c:tx>
            <c:strRef>
              <c:f>Лист2!$X$4</c:f>
              <c:strCache>
                <c:ptCount val="1"/>
                <c:pt idx="0">
                  <c:v>θ2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3"/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1969</c:v>
                </c:pt>
                <c:pt idx="17">
                  <c:v>1970</c:v>
                </c:pt>
                <c:pt idx="18">
                  <c:v>1971</c:v>
                </c:pt>
                <c:pt idx="19">
                  <c:v>1972</c:v>
                </c:pt>
                <c:pt idx="20">
                  <c:v>1973</c:v>
                </c:pt>
                <c:pt idx="21">
                  <c:v>1974</c:v>
                </c:pt>
                <c:pt idx="22">
                  <c:v>1975</c:v>
                </c:pt>
                <c:pt idx="23">
                  <c:v>1976</c:v>
                </c:pt>
                <c:pt idx="24">
                  <c:v>1977</c:v>
                </c:pt>
                <c:pt idx="25">
                  <c:v>1978</c:v>
                </c:pt>
                <c:pt idx="26">
                  <c:v>1979</c:v>
                </c:pt>
                <c:pt idx="27">
                  <c:v>1980</c:v>
                </c:pt>
                <c:pt idx="28">
                  <c:v>1981</c:v>
                </c:pt>
                <c:pt idx="29">
                  <c:v>1982</c:v>
                </c:pt>
                <c:pt idx="30">
                  <c:v>1983</c:v>
                </c:pt>
                <c:pt idx="31">
                  <c:v>1984</c:v>
                </c:pt>
                <c:pt idx="32">
                  <c:v>1985</c:v>
                </c:pt>
                <c:pt idx="33">
                  <c:v>1986</c:v>
                </c:pt>
                <c:pt idx="34">
                  <c:v>1987</c:v>
                </c:pt>
                <c:pt idx="35">
                  <c:v>1988</c:v>
                </c:pt>
                <c:pt idx="36">
                  <c:v>1989</c:v>
                </c:pt>
                <c:pt idx="37">
                  <c:v>1990</c:v>
                </c:pt>
                <c:pt idx="38">
                  <c:v>1991</c:v>
                </c:pt>
                <c:pt idx="39">
                  <c:v>1992</c:v>
                </c:pt>
                <c:pt idx="40">
                  <c:v>1993</c:v>
                </c:pt>
                <c:pt idx="41">
                  <c:v>1994</c:v>
                </c:pt>
                <c:pt idx="42">
                  <c:v>1995</c:v>
                </c:pt>
                <c:pt idx="43">
                  <c:v>1996</c:v>
                </c:pt>
                <c:pt idx="44">
                  <c:v>1997</c:v>
                </c:pt>
                <c:pt idx="45">
                  <c:v>1998</c:v>
                </c:pt>
                <c:pt idx="46">
                  <c:v>1999</c:v>
                </c:pt>
                <c:pt idx="47">
                  <c:v>2000</c:v>
                </c:pt>
                <c:pt idx="48">
                  <c:v>2001</c:v>
                </c:pt>
                <c:pt idx="49">
                  <c:v>2002</c:v>
                </c:pt>
                <c:pt idx="50">
                  <c:v>2005</c:v>
                </c:pt>
                <c:pt idx="51">
                  <c:v>2006</c:v>
                </c:pt>
              </c:numCache>
            </c:numRef>
          </c:cat>
          <c:val>
            <c:numRef>
              <c:f>Лист2!$X$7:$X$58</c:f>
              <c:numCache>
                <c:formatCode>General</c:formatCode>
                <c:ptCount val="52"/>
                <c:pt idx="0">
                  <c:v>0.448</c:v>
                </c:pt>
                <c:pt idx="1">
                  <c:v>0.432</c:v>
                </c:pt>
                <c:pt idx="2">
                  <c:v>0.576</c:v>
                </c:pt>
                <c:pt idx="3">
                  <c:v>0.433</c:v>
                </c:pt>
                <c:pt idx="4">
                  <c:v>0.869</c:v>
                </c:pt>
                <c:pt idx="5">
                  <c:v>1.027</c:v>
                </c:pt>
                <c:pt idx="6">
                  <c:v>0.819</c:v>
                </c:pt>
                <c:pt idx="7">
                  <c:v>1.096</c:v>
                </c:pt>
                <c:pt idx="8">
                  <c:v>0.459</c:v>
                </c:pt>
                <c:pt idx="9">
                  <c:v>0.596</c:v>
                </c:pt>
                <c:pt idx="10">
                  <c:v>0.526</c:v>
                </c:pt>
                <c:pt idx="11">
                  <c:v>0.584</c:v>
                </c:pt>
                <c:pt idx="12">
                  <c:v>1.08</c:v>
                </c:pt>
                <c:pt idx="13">
                  <c:v>0.387</c:v>
                </c:pt>
                <c:pt idx="14">
                  <c:v>0.334</c:v>
                </c:pt>
                <c:pt idx="15">
                  <c:v>0.798</c:v>
                </c:pt>
                <c:pt idx="16">
                  <c:v>0.788</c:v>
                </c:pt>
                <c:pt idx="17">
                  <c:v>0.696</c:v>
                </c:pt>
                <c:pt idx="18">
                  <c:v>0.559</c:v>
                </c:pt>
                <c:pt idx="19">
                  <c:v>0.364</c:v>
                </c:pt>
                <c:pt idx="20">
                  <c:v>0.453</c:v>
                </c:pt>
                <c:pt idx="21">
                  <c:v>0.365</c:v>
                </c:pt>
                <c:pt idx="22">
                  <c:v>0.593</c:v>
                </c:pt>
                <c:pt idx="23">
                  <c:v>0.798</c:v>
                </c:pt>
                <c:pt idx="24">
                  <c:v>0.451</c:v>
                </c:pt>
                <c:pt idx="25">
                  <c:v>0.433</c:v>
                </c:pt>
                <c:pt idx="26">
                  <c:v>0.574</c:v>
                </c:pt>
                <c:pt idx="27">
                  <c:v>0.655</c:v>
                </c:pt>
                <c:pt idx="28">
                  <c:v>0.378</c:v>
                </c:pt>
                <c:pt idx="29">
                  <c:v>0.548</c:v>
                </c:pt>
                <c:pt idx="30">
                  <c:v>0.532</c:v>
                </c:pt>
                <c:pt idx="31">
                  <c:v>0.632</c:v>
                </c:pt>
                <c:pt idx="32">
                  <c:v>0.525</c:v>
                </c:pt>
                <c:pt idx="33">
                  <c:v>0.539</c:v>
                </c:pt>
                <c:pt idx="34">
                  <c:v>0.282</c:v>
                </c:pt>
                <c:pt idx="35">
                  <c:v>0.302</c:v>
                </c:pt>
                <c:pt idx="36">
                  <c:v>0.301</c:v>
                </c:pt>
                <c:pt idx="37">
                  <c:v>0.288</c:v>
                </c:pt>
                <c:pt idx="38">
                  <c:v>0.234</c:v>
                </c:pt>
                <c:pt idx="39">
                  <c:v>0.414</c:v>
                </c:pt>
                <c:pt idx="40">
                  <c:v>0.372</c:v>
                </c:pt>
                <c:pt idx="41">
                  <c:v>0.558</c:v>
                </c:pt>
                <c:pt idx="42">
                  <c:v>0.682</c:v>
                </c:pt>
                <c:pt idx="43">
                  <c:v>0.498</c:v>
                </c:pt>
                <c:pt idx="44">
                  <c:v>0.45</c:v>
                </c:pt>
                <c:pt idx="45">
                  <c:v>0.389</c:v>
                </c:pt>
                <c:pt idx="46">
                  <c:v>0.313</c:v>
                </c:pt>
                <c:pt idx="47">
                  <c:v>0.363</c:v>
                </c:pt>
                <c:pt idx="48">
                  <c:v>0.441</c:v>
                </c:pt>
                <c:pt idx="49">
                  <c:v>0.339</c:v>
                </c:pt>
                <c:pt idx="50">
                  <c:v>0.441</c:v>
                </c:pt>
                <c:pt idx="51">
                  <c:v>0.739</c:v>
                </c:pt>
              </c:numCache>
            </c:numRef>
          </c:val>
        </c:ser>
        <c:ser>
          <c:idx val="1"/>
          <c:order val="1"/>
          <c:tx>
            <c:strRef>
              <c:f>Лист2!$Y$4</c:f>
              <c:strCache>
                <c:ptCount val="1"/>
                <c:pt idx="0">
                  <c:v>α2</c:v>
                </c:pt>
              </c:strCache>
            </c:strRef>
          </c:tx>
          <c:spPr>
            <a:solidFill>
              <a:srgbClr val="FFC000"/>
            </a:solidFill>
            <a:ln w="25400">
              <a:noFill/>
            </a:ln>
            <a:effectLst/>
          </c:spPr>
          <c:invertIfNegative val="0"/>
          <c:dLbls>
            <c:delete val="1"/>
          </c:dLbls>
          <c:trendline>
            <c:spPr>
              <a:ln w="22225" cap="rnd" cmpd="sng" algn="ctr">
                <a:solidFill>
                  <a:schemeClr val="accent4">
                    <a:lumMod val="60000"/>
                    <a:lumOff val="40000"/>
                  </a:schemeClr>
                </a:solidFill>
                <a:prstDash val="dash"/>
                <a:round/>
              </a:ln>
              <a:effectLst/>
            </c:spPr>
            <c:trendlineType val="linear"/>
            <c:dispRSqr val="0"/>
            <c:dispEq val="0"/>
          </c:trendline>
          <c:cat>
            <c:numRef>
              <c:f>Лист2!$B$7:$B$58</c:f>
              <c:numCache>
                <c:formatCode>General</c:formatCode>
                <c:ptCount val="52"/>
                <c:pt idx="0">
                  <c:v>1936</c:v>
                </c:pt>
                <c:pt idx="1">
                  <c:v>1938</c:v>
                </c:pt>
                <c:pt idx="2">
                  <c:v>1940</c:v>
                </c:pt>
                <c:pt idx="3">
                  <c:v>1942</c:v>
                </c:pt>
                <c:pt idx="4">
                  <c:v>1944</c:v>
                </c:pt>
                <c:pt idx="5">
                  <c:v>1946</c:v>
                </c:pt>
                <c:pt idx="6">
                  <c:v>1948</c:v>
                </c:pt>
                <c:pt idx="7">
                  <c:v>1950</c:v>
                </c:pt>
                <c:pt idx="8">
                  <c:v>1952</c:v>
                </c:pt>
                <c:pt idx="9">
                  <c:v>1954</c:v>
                </c:pt>
                <c:pt idx="10">
                  <c:v>1958</c:v>
                </c:pt>
                <c:pt idx="11">
                  <c:v>1960</c:v>
                </c:pt>
                <c:pt idx="12">
                  <c:v>1962</c:v>
                </c:pt>
                <c:pt idx="13">
                  <c:v>1964</c:v>
                </c:pt>
                <c:pt idx="14">
                  <c:v>1966</c:v>
                </c:pt>
                <c:pt idx="15">
                  <c:v>1968</c:v>
                </c:pt>
                <c:pt idx="16">
                  <c:v>1969</c:v>
                </c:pt>
                <c:pt idx="17">
                  <c:v>1970</c:v>
                </c:pt>
                <c:pt idx="18">
                  <c:v>1971</c:v>
                </c:pt>
                <c:pt idx="19">
                  <c:v>1972</c:v>
                </c:pt>
                <c:pt idx="20">
                  <c:v>1973</c:v>
                </c:pt>
                <c:pt idx="21">
                  <c:v>1974</c:v>
                </c:pt>
                <c:pt idx="22">
                  <c:v>1975</c:v>
                </c:pt>
                <c:pt idx="23">
                  <c:v>1976</c:v>
                </c:pt>
                <c:pt idx="24">
                  <c:v>1977</c:v>
                </c:pt>
                <c:pt idx="25">
                  <c:v>1978</c:v>
                </c:pt>
                <c:pt idx="26">
                  <c:v>1979</c:v>
                </c:pt>
                <c:pt idx="27">
                  <c:v>1980</c:v>
                </c:pt>
                <c:pt idx="28">
                  <c:v>1981</c:v>
                </c:pt>
                <c:pt idx="29">
                  <c:v>1982</c:v>
                </c:pt>
                <c:pt idx="30">
                  <c:v>1983</c:v>
                </c:pt>
                <c:pt idx="31">
                  <c:v>1984</c:v>
                </c:pt>
                <c:pt idx="32">
                  <c:v>1985</c:v>
                </c:pt>
                <c:pt idx="33">
                  <c:v>1986</c:v>
                </c:pt>
                <c:pt idx="34">
                  <c:v>1987</c:v>
                </c:pt>
                <c:pt idx="35">
                  <c:v>1988</c:v>
                </c:pt>
                <c:pt idx="36">
                  <c:v>1989</c:v>
                </c:pt>
                <c:pt idx="37">
                  <c:v>1990</c:v>
                </c:pt>
                <c:pt idx="38">
                  <c:v>1991</c:v>
                </c:pt>
                <c:pt idx="39">
                  <c:v>1992</c:v>
                </c:pt>
                <c:pt idx="40">
                  <c:v>1993</c:v>
                </c:pt>
                <c:pt idx="41">
                  <c:v>1994</c:v>
                </c:pt>
                <c:pt idx="42">
                  <c:v>1995</c:v>
                </c:pt>
                <c:pt idx="43">
                  <c:v>1996</c:v>
                </c:pt>
                <c:pt idx="44">
                  <c:v>1997</c:v>
                </c:pt>
                <c:pt idx="45">
                  <c:v>1998</c:v>
                </c:pt>
                <c:pt idx="46">
                  <c:v>1999</c:v>
                </c:pt>
                <c:pt idx="47">
                  <c:v>2000</c:v>
                </c:pt>
                <c:pt idx="48">
                  <c:v>2001</c:v>
                </c:pt>
                <c:pt idx="49">
                  <c:v>2002</c:v>
                </c:pt>
                <c:pt idx="50">
                  <c:v>2005</c:v>
                </c:pt>
                <c:pt idx="51">
                  <c:v>2006</c:v>
                </c:pt>
              </c:numCache>
            </c:numRef>
          </c:cat>
          <c:val>
            <c:numRef>
              <c:f>Лист2!$Y$7:$Y$58</c:f>
              <c:numCache>
                <c:formatCode>General</c:formatCode>
                <c:ptCount val="52"/>
                <c:pt idx="0">
                  <c:v>1.172</c:v>
                </c:pt>
                <c:pt idx="1">
                  <c:v>1.93</c:v>
                </c:pt>
                <c:pt idx="2">
                  <c:v>1.59</c:v>
                </c:pt>
                <c:pt idx="3">
                  <c:v>1.033</c:v>
                </c:pt>
                <c:pt idx="4">
                  <c:v>2.98</c:v>
                </c:pt>
                <c:pt idx="5">
                  <c:v>2.734</c:v>
                </c:pt>
                <c:pt idx="6">
                  <c:v>2.01</c:v>
                </c:pt>
                <c:pt idx="7">
                  <c:v>2.788</c:v>
                </c:pt>
                <c:pt idx="8">
                  <c:v>0.995</c:v>
                </c:pt>
                <c:pt idx="9">
                  <c:v>1.428</c:v>
                </c:pt>
                <c:pt idx="10">
                  <c:v>1.22</c:v>
                </c:pt>
                <c:pt idx="11">
                  <c:v>1.43</c:v>
                </c:pt>
                <c:pt idx="12">
                  <c:v>2.58</c:v>
                </c:pt>
                <c:pt idx="13">
                  <c:v>0.968</c:v>
                </c:pt>
                <c:pt idx="14">
                  <c:v>0.768</c:v>
                </c:pt>
                <c:pt idx="15">
                  <c:v>1.978</c:v>
                </c:pt>
                <c:pt idx="16">
                  <c:v>2.168</c:v>
                </c:pt>
                <c:pt idx="17">
                  <c:v>1.565</c:v>
                </c:pt>
                <c:pt idx="18">
                  <c:v>2.03</c:v>
                </c:pt>
                <c:pt idx="19">
                  <c:v>0.835</c:v>
                </c:pt>
                <c:pt idx="20">
                  <c:v>2.302</c:v>
                </c:pt>
                <c:pt idx="21">
                  <c:v>0.963</c:v>
                </c:pt>
                <c:pt idx="22">
                  <c:v>1.493</c:v>
                </c:pt>
                <c:pt idx="23">
                  <c:v>3.118</c:v>
                </c:pt>
                <c:pt idx="24">
                  <c:v>2.073</c:v>
                </c:pt>
                <c:pt idx="25">
                  <c:v>2.053</c:v>
                </c:pt>
                <c:pt idx="26">
                  <c:v>2.472</c:v>
                </c:pt>
                <c:pt idx="27">
                  <c:v>2.621</c:v>
                </c:pt>
                <c:pt idx="28">
                  <c:v>1.855</c:v>
                </c:pt>
                <c:pt idx="29">
                  <c:v>2.32</c:v>
                </c:pt>
                <c:pt idx="30">
                  <c:v>2.313</c:v>
                </c:pt>
                <c:pt idx="31">
                  <c:v>2.611</c:v>
                </c:pt>
                <c:pt idx="32">
                  <c:v>2.043</c:v>
                </c:pt>
                <c:pt idx="33">
                  <c:v>2.293</c:v>
                </c:pt>
                <c:pt idx="34">
                  <c:v>1.73</c:v>
                </c:pt>
                <c:pt idx="35">
                  <c:v>1.628</c:v>
                </c:pt>
                <c:pt idx="36">
                  <c:v>2.045</c:v>
                </c:pt>
                <c:pt idx="37">
                  <c:v>1.46</c:v>
                </c:pt>
                <c:pt idx="38">
                  <c:v>1.071</c:v>
                </c:pt>
                <c:pt idx="39">
                  <c:v>1.986</c:v>
                </c:pt>
                <c:pt idx="40">
                  <c:v>2.303</c:v>
                </c:pt>
                <c:pt idx="41">
                  <c:v>2.265</c:v>
                </c:pt>
                <c:pt idx="42">
                  <c:v>2.799</c:v>
                </c:pt>
                <c:pt idx="43">
                  <c:v>2.014</c:v>
                </c:pt>
                <c:pt idx="44">
                  <c:v>2.465</c:v>
                </c:pt>
                <c:pt idx="45">
                  <c:v>2.576</c:v>
                </c:pt>
                <c:pt idx="46">
                  <c:v>2.006</c:v>
                </c:pt>
                <c:pt idx="47">
                  <c:v>1.988</c:v>
                </c:pt>
                <c:pt idx="48">
                  <c:v>1.773</c:v>
                </c:pt>
                <c:pt idx="49">
                  <c:v>2.698</c:v>
                </c:pt>
                <c:pt idx="50">
                  <c:v>1.773</c:v>
                </c:pt>
                <c:pt idx="51">
                  <c:v>1.498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9"/>
        <c:overlap val="36"/>
        <c:axId val="329890816"/>
        <c:axId val="329929472"/>
      </c:barChart>
      <c:catAx>
        <c:axId val="329890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29929472"/>
        <c:crosses val="autoZero"/>
        <c:auto val="1"/>
        <c:lblAlgn val="ctr"/>
        <c:lblOffset val="100"/>
        <c:noMultiLvlLbl val="1"/>
      </c:catAx>
      <c:valAx>
        <c:axId val="329929472"/>
        <c:scaling>
          <c:orientation val="minMax"/>
          <c:max val="4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329890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615946232245"/>
          <c:y val="0.934771622985225"/>
          <c:w val="0.757642715197894"/>
          <c:h val="0.06522837701477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charset="0"/>
              <a:ea typeface="+mn-ea"/>
              <a:cs typeface="Times New Roman" panose="02020603050405020304" charset="0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>
          <a:latin typeface="Times New Roman" panose="02020603050405020304" charset="0"/>
          <a:cs typeface="Times New Roman" panose="02020603050405020304" charset="0"/>
        </a:defRPr>
      </a:pPr>
    </a:p>
  </c:txPr>
  <c:externalData r:id="rId1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0.00605</cdr:x>
      <cdr:y>0.0041</cdr:y>
    </cdr:from>
    <cdr:to>
      <cdr:x>0.07857</cdr:x>
      <cdr:y>0.06415</cdr:y>
    </cdr:to>
    <cdr:sp>
      <cdr:nvSpPr>
        <cdr:cNvPr id="2" name="Rectangles 1"/>
        <cdr:cNvSpPr/>
      </cdr:nvSpPr>
      <cdr:spPr xmlns:a="http://schemas.openxmlformats.org/drawingml/2006/main">
        <a:xfrm xmlns:a="http://schemas.openxmlformats.org/drawingml/2006/main">
          <a:off x="30111" y="12394"/>
          <a:ext cx="361029" cy="181422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/>
            <a:t>г/л</a:t>
          </a:r>
          <a:endParaRPr lang="ru-RU" sz="1100"/>
        </a:p>
      </cdr:txBody>
    </cdr:sp>
  </cdr:relSizeAnchor>
  <cdr:relSizeAnchor xmlns:cdr="http://schemas.openxmlformats.org/drawingml/2006/chartDrawing">
    <cdr:from>
      <cdr:x>0.92903</cdr:x>
      <cdr:y>0.7668</cdr:y>
    </cdr:from>
    <cdr:to>
      <cdr:x>1</cdr:x>
      <cdr:y>0.83799</cdr:y>
    </cdr:to>
    <cdr:sp>
      <cdr:nvSpPr>
        <cdr:cNvPr id="3" name="Rectangles 2"/>
        <cdr:cNvSpPr/>
      </cdr:nvSpPr>
      <cdr:spPr xmlns:a="http://schemas.openxmlformats.org/drawingml/2006/main">
        <a:xfrm xmlns:a="http://schemas.openxmlformats.org/drawingml/2006/main">
          <a:off x="4625156" y="2316829"/>
          <a:ext cx="353346" cy="215079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>
              <a:latin typeface="Times New Roman" panose="02020603050405020304" charset="0"/>
              <a:cs typeface="Times New Roman" panose="02020603050405020304" charset="0"/>
            </a:rPr>
            <a:t>год</a:t>
          </a:r>
          <a:endParaRPr lang="ru-RU" sz="1100">
            <a:latin typeface="Times New Roman" panose="02020603050405020304" charset="0"/>
            <a:cs typeface="Times New Roman" panose="02020603050405020304" charset="0"/>
          </a:endParaRPr>
        </a:p>
      </cdr:txBody>
    </cdr:sp>
  </cdr:relSizeAnchor>
</c:userShapes>
</file>

<file path=word/drawings/drawing10.xml><?xml version="1.0" encoding="utf-8"?>
<c:userShapes xmlns:c="http://schemas.openxmlformats.org/drawingml/2006/chart">
  <cdr:relSizeAnchor xmlns:cdr="http://schemas.openxmlformats.org/drawingml/2006/chartDrawing">
    <cdr:from>
      <cdr:x>0.0009</cdr:x>
      <cdr:y>0.00849</cdr:y>
    </cdr:from>
    <cdr:to>
      <cdr:x>0.06986</cdr:x>
      <cdr:y>0.0624</cdr:y>
    </cdr:to>
    <cdr:sp>
      <cdr:nvSpPr>
        <cdr:cNvPr id="2" name="Rectangles 1"/>
        <cdr:cNvSpPr/>
      </cdr:nvSpPr>
      <cdr:spPr xmlns:a="http://schemas.openxmlformats.org/drawingml/2006/main">
        <a:xfrm xmlns:a="http://schemas.openxmlformats.org/drawingml/2006/main">
          <a:off x="4711" y="27757"/>
          <a:ext cx="361028" cy="176262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/>
            <a:t>г/л</a:t>
          </a:r>
          <a:endParaRPr lang="ru-RU" sz="1100"/>
        </a:p>
      </cdr:txBody>
    </cdr:sp>
  </cdr:relSizeAnchor>
  <cdr:relSizeAnchor xmlns:cdr="http://schemas.openxmlformats.org/drawingml/2006/chartDrawing">
    <cdr:from>
      <cdr:x>0.93253</cdr:x>
      <cdr:y>0.77678</cdr:y>
    </cdr:from>
    <cdr:to>
      <cdr:x>0.97801</cdr:x>
      <cdr:y>0.85431</cdr:y>
    </cdr:to>
    <cdr:sp>
      <cdr:nvSpPr>
        <cdr:cNvPr id="3" name="Rectangles 2"/>
        <cdr:cNvSpPr/>
      </cdr:nvSpPr>
      <cdr:spPr xmlns:a="http://schemas.openxmlformats.org/drawingml/2006/main">
        <a:xfrm xmlns:a="http://schemas.openxmlformats.org/drawingml/2006/main">
          <a:off x="4882433" y="2539590"/>
          <a:ext cx="238124" cy="253487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>
              <a:latin typeface="Times New Roman" panose="02020603050405020304" charset="0"/>
              <a:cs typeface="Times New Roman" panose="02020603050405020304" charset="0"/>
            </a:rPr>
            <a:t>год</a:t>
          </a:r>
          <a:endParaRPr lang="ru-RU" sz="1100">
            <a:latin typeface="Times New Roman" panose="02020603050405020304" charset="0"/>
            <a:cs typeface="Times New Roman" panose="02020603050405020304" charset="0"/>
          </a:endParaRPr>
        </a:p>
      </cdr:txBody>
    </cdr:sp>
  </cdr:relSizeAnchor>
</c:userShapes>
</file>

<file path=word/drawings/drawing1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0.07612</cdr:x>
      <cdr:y>0.07392</cdr:y>
    </cdr:to>
    <cdr:sp>
      <cdr:nvSpPr>
        <cdr:cNvPr id="2" name="Rectangles 1"/>
        <cdr:cNvSpPr/>
      </cdr:nvSpPr>
      <cdr:spPr xmlns:a="http://schemas.openxmlformats.org/drawingml/2006/main">
        <a:xfrm xmlns:a="http://schemas.openxmlformats.org/drawingml/2006/main">
          <a:off x="0" y="0"/>
          <a:ext cx="411828" cy="244617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/>
            <a:t>г/л</a:t>
          </a:r>
          <a:endParaRPr lang="ru-RU" sz="1100"/>
        </a:p>
      </cdr:txBody>
    </cdr:sp>
  </cdr:relSizeAnchor>
  <cdr:relSizeAnchor xmlns:cdr="http://schemas.openxmlformats.org/drawingml/2006/chartDrawing">
    <cdr:from>
      <cdr:x>0.94322</cdr:x>
      <cdr:y>0.8023</cdr:y>
    </cdr:from>
    <cdr:to>
      <cdr:x>0.98723</cdr:x>
      <cdr:y>0.8789</cdr:y>
    </cdr:to>
    <cdr:sp>
      <cdr:nvSpPr>
        <cdr:cNvPr id="3" name="Rectangles 2"/>
        <cdr:cNvSpPr/>
      </cdr:nvSpPr>
      <cdr:spPr xmlns:a="http://schemas.openxmlformats.org/drawingml/2006/main">
        <a:xfrm xmlns:a="http://schemas.openxmlformats.org/drawingml/2006/main">
          <a:off x="5115445" y="2654813"/>
          <a:ext cx="238719" cy="253487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>
              <a:latin typeface="Times New Roman" panose="02020603050405020304" charset="0"/>
              <a:cs typeface="Times New Roman" panose="02020603050405020304" charset="0"/>
            </a:rPr>
            <a:t>год</a:t>
          </a:r>
          <a:endParaRPr lang="ru-RU" sz="1100">
            <a:latin typeface="Times New Roman" panose="02020603050405020304" charset="0"/>
            <a:cs typeface="Times New Roman" panose="02020603050405020304" charset="0"/>
          </a:endParaRPr>
        </a:p>
      </cdr:txBody>
    </cdr:sp>
  </cdr:relSizeAnchor>
</c:userShapes>
</file>

<file path=word/drawings/drawing12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0.06716</cdr:x>
      <cdr:y>0.07574</cdr:y>
    </cdr:to>
    <cdr:sp>
      <cdr:nvSpPr>
        <cdr:cNvPr id="2" name="Rectangles 1"/>
        <cdr:cNvSpPr/>
      </cdr:nvSpPr>
      <cdr:spPr xmlns:a="http://schemas.openxmlformats.org/drawingml/2006/main">
        <a:xfrm xmlns:a="http://schemas.openxmlformats.org/drawingml/2006/main">
          <a:off x="0" y="0"/>
          <a:ext cx="361028" cy="244617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/>
            <a:t>г/л</a:t>
          </a:r>
          <a:endParaRPr lang="ru-RU" sz="1100"/>
        </a:p>
      </cdr:txBody>
    </cdr:sp>
  </cdr:relSizeAnchor>
  <cdr:relSizeAnchor xmlns:cdr="http://schemas.openxmlformats.org/drawingml/2006/chartDrawing">
    <cdr:from>
      <cdr:x>0.94223</cdr:x>
      <cdr:y>0.80814</cdr:y>
    </cdr:from>
    <cdr:to>
      <cdr:x>0.98653</cdr:x>
      <cdr:y>0.88663</cdr:y>
    </cdr:to>
    <cdr:sp>
      <cdr:nvSpPr>
        <cdr:cNvPr id="3" name="Rectangles 2"/>
        <cdr:cNvSpPr/>
      </cdr:nvSpPr>
      <cdr:spPr xmlns:a="http://schemas.openxmlformats.org/drawingml/2006/main">
        <a:xfrm xmlns:a="http://schemas.openxmlformats.org/drawingml/2006/main">
          <a:off x="5612233" y="3280683"/>
          <a:ext cx="263864" cy="318635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>
              <a:latin typeface="Times New Roman" panose="02020603050405020304" charset="0"/>
              <a:cs typeface="Times New Roman" panose="02020603050405020304" charset="0"/>
            </a:rPr>
            <a:t>год</a:t>
          </a:r>
          <a:endParaRPr lang="ru-RU" sz="1100">
            <a:latin typeface="Times New Roman" panose="02020603050405020304" charset="0"/>
            <a:cs typeface="Times New Roman" panose="02020603050405020304" charset="0"/>
          </a:endParaRPr>
        </a:p>
      </cdr:txBody>
    </cdr:sp>
  </cdr:relSizeAnchor>
</c:userShapes>
</file>

<file path=word/drawings/drawing13.xml><?xml version="1.0" encoding="UTF-8" standalone="yes"?>
<c:userShapes xmlns:c="http://schemas.openxmlformats.org/drawingml/2006/chart"><cdr:relSizeAnchor xmlns:cdr="http://schemas.openxmlformats.org/drawingml/2006/chartDrawing"><cdr:from><cdr:x>0</cdr:x><cdr:y>0</cdr:y></cdr:from><cdr:to><cdr:x>0</cdr:x><cdr:y>0</cdr:y></cdr:to><mc:AlternateContent xmlns:mc="http://schemas.openxmlformats.org/markup-compatibility/2006"><mc:Choice xmlns:a14="http://schemas.microsoft.com/office/drawing/2010/main" Requires="a14"><cdr:sp><cdr:nvSpPr><cdr:cNvPr id="2" name="Rectangles 1"/><cdr:cNvSpPr/></cdr:nvSpPr><cdr:spPr xmlns:a="http://schemas.openxmlformats.org/drawingml/2006/main"><a:xfrm xmlns:a="http://schemas.openxmlformats.org/drawingml/2006/main"><a:off x="0" y="0"/><a:ext cx="0" cy="0"/></a:xfrm><a:prstGeom xmlns:a="http://schemas.openxmlformats.org/drawingml/2006/main" prst="rect"><a:avLst/></a:prstGeom></cdr:spPr><cdr:txBody xmlns:a="http://schemas.openxmlformats.org/drawingml/2006/main"><a:bodyPr vert="horz" wrap="none" lIns="45720" tIns="45720" rIns="45720" bIns="45720" rtlCol="0" anchor="t" anchorCtr="0"><a:normAutofit/></a:bodyPr><a:lstStyle><a:lvl1pPr marL="0" indent="0"><a:defRPr sz="1100"><a:latin typeface="+mn-lt"/><a:ea typeface="+mn-ea"/><a:cs typeface="+mn-cs"/></a:defRPr></a:lvl1pPr><a:lvl2pPr marL="457200" indent="0"><a:defRPr sz="1100"><a:latin typeface="+mn-lt"/><a:ea typeface="+mn-ea"/><a:cs typeface="+mn-cs"/></a:defRPr></a:lvl2pPr><a:lvl3pPr marL="914400" indent="0"><a:defRPr sz="1100"><a:latin typeface="+mn-lt"/><a:ea typeface="+mn-ea"/><a:cs typeface="+mn-cs"/></a:defRPr></a:lvl3pPr><a:lvl4pPr marL="1371600" indent="0"><a:defRPr sz="1100"><a:latin typeface="+mn-lt"/><a:ea typeface="+mn-ea"/><a:cs typeface="+mn-cs"/></a:defRPr></a:lvl4pPr><a:lvl5pPr marL="1828800" indent="0"><a:defRPr sz="1100"><a:latin typeface="+mn-lt"/><a:ea typeface="+mn-ea"/><a:cs typeface="+mn-cs"/></a:defRPr></a:lvl5pPr><a:lvl6pPr marL="2286000" indent="0"><a:defRPr sz="1100"><a:latin typeface="+mn-lt"/><a:ea typeface="+mn-ea"/><a:cs typeface="+mn-cs"/></a:defRPr></a:lvl6pPr><a:lvl7pPr marL="2743200" indent="0"><a:defRPr sz="1100"><a:latin typeface="+mn-lt"/><a:ea typeface="+mn-ea"/><a:cs typeface="+mn-cs"/></a:defRPr></a:lvl7pPr><a:lvl8pPr marL="3200400" indent="0"><a:defRPr sz="1100"><a:latin typeface="+mn-lt"/><a:ea typeface="+mn-ea"/><a:cs typeface="+mn-cs"/></a:defRPr></a:lvl8pPr><a:lvl9pPr marL="3657600" indent="0"><a:defRPr sz="1100"><a:latin typeface="+mn-lt"/><a:ea typeface="+mn-ea"/><a:cs typeface="+mn-cs"/></a:defRPr></a:lvl9pPr></a:lstStyle><a:p><a14:m><m:oMathPara xmlns:m="http://schemas.openxmlformats.org/officeDocument/2006/math"><m:oMathParaPr><m:jc m:val="centerGroup"/></m:oMathParaPr><m:oMath xmlns:m="http://schemas.openxmlformats.org/officeDocument/2006/math"><m:sSup><m:sSupPr><m:ctrlPr><a:rPr lang="ru-RU" sz="1100" i="1"><a:latin typeface="Cambria Math" panose="02040503050406030204"/></a:rPr></m:ctrlPr></m:sSupPr><m:e><m:r><a:rPr lang="ru-RU" sz="1100" b="0" i="1"><a:latin typeface="Cambria Math" panose="02040503050406030204" pitchFamily="18" charset="0"/></a:rPr><m:t>км</m:t></m:r></m:e><m:sup><m:r><a:rPr lang="ru-RU" sz="1100" b="0" i="1"><a:latin typeface="Cambria Math" panose="02040503050406030204" pitchFamily="18" charset="0"/></a:rPr><m:t>3</m:t></m:r></m:sup></m:sSup></m:oMath></m:oMathPara></a14:m><a:endParaRPr lang="ru-RU" sz="1100"/></a:p></cdr:txBody></cdr:sp></mc:Choice><mc:Fallback><cdr:sp><cdr:nvSpPr><cdr:cNvPr id="2" name="Rectangles 1"/><cdr:cNvSpPr/></cdr:nvSpPr><cdr:spPr xmlns:a="http://schemas.openxmlformats.org/drawingml/2006/main"><a:xfrm xmlns:a="http://schemas.openxmlformats.org/drawingml/2006/main"><a:off x="0" y="0"/><a:ext cx="0" cy="0"/></a:xfrm><a:prstGeom xmlns:a="http://schemas.openxmlformats.org/drawingml/2006/main" prst="rect"><a:avLst/></a:prstGeom></cdr:spPr><cdr:txBody xmlns:a="http://schemas.openxmlformats.org/drawingml/2006/main"><a:bodyPr vert="horz" wrap="none" lIns="45720" tIns="45720" rIns="45720" bIns="45720" rtlCol="0" anchor="t" anchorCtr="0"><a:normAutofit/></a:bodyPr><a:lstStyle><a:lvl1pPr marL="0" indent="0"><a:defRPr sz="1100"><a:latin typeface="+mn-lt"/><a:ea typeface="+mn-ea"/><a:cs typeface="+mn-cs"/></a:defRPr></a:lvl1pPr><a:lvl2pPr marL="457200" indent="0"><a:defRPr sz="1100"><a:latin typeface="+mn-lt"/><a:ea typeface="+mn-ea"/><a:cs typeface="+mn-cs"/></a:defRPr></a:lvl2pPr><a:lvl3pPr marL="914400" indent="0"><a:defRPr sz="1100"><a:latin typeface="+mn-lt"/><a:ea typeface="+mn-ea"/><a:cs typeface="+mn-cs"/></a:defRPr></a:lvl3pPr><a:lvl4pPr marL="1371600" indent="0"><a:defRPr sz="1100"><a:latin typeface="+mn-lt"/><a:ea typeface="+mn-ea"/><a:cs typeface="+mn-cs"/></a:defRPr></a:lvl4pPr><a:lvl5pPr marL="1828800" indent="0"><a:defRPr sz="1100"><a:latin typeface="+mn-lt"/><a:ea typeface="+mn-ea"/><a:cs typeface="+mn-cs"/></a:defRPr></a:lvl5pPr><a:lvl6pPr marL="2286000" indent="0"><a:defRPr sz="1100"><a:latin typeface="+mn-lt"/><a:ea typeface="+mn-ea"/><a:cs typeface="+mn-cs"/></a:defRPr></a:lvl6pPr><a:lvl7pPr marL="2743200" indent="0"><a:defRPr sz="1100"><a:latin typeface="+mn-lt"/><a:ea typeface="+mn-ea"/><a:cs typeface="+mn-cs"/></a:defRPr></a:lvl7pPr><a:lvl8pPr marL="3200400" indent="0"><a:defRPr sz="1100"><a:latin typeface="+mn-lt"/><a:ea typeface="+mn-ea"/><a:cs typeface="+mn-cs"/></a:defRPr></a:lvl8pPr><a:lvl9pPr marL="3657600" indent="0"><a:defRPr sz="1100"><a:latin typeface="+mn-lt"/><a:ea typeface="+mn-ea"/><a:cs typeface="+mn-cs"/></a:defRPr></a:lvl9pPr></a:lstStyle><a:p><a14:m><m:oMathPara xmlns:m="http://schemas.openxmlformats.org/officeDocument/2006/math"><m:oMathParaPr><m:jc m:val="centerGroup"/></m:oMathParaPr><m:oMath xmlns:m="http://schemas.openxmlformats.org/officeDocument/2006/math"><m:sSup><m:sSupPr><m:ctrlPr><a:rPr lang="ru-RU" sz="1100" i="1"><a:latin typeface="Cambria Math" panose="02040503050406030204"/></a:rPr></m:ctrlPr></m:sSupPr><m:e><m:r><a:rPr lang="ru-RU" sz="1100" b="0" i="1"><a:latin typeface="Cambria Math" panose="02040503050406030204" pitchFamily="18" charset="0"/></a:rPr><m:t>км</m:t></m:r></m:e><m:sup><m:r><a:rPr lang="ru-RU" sz="1100" b="0" i="1"><a:latin typeface="Cambria Math" panose="02040503050406030204" pitchFamily="18" charset="0"/></a:rPr><m:t>3</m:t></m:r></m:sup></m:sSup></m:oMath></m:oMathPara></a14:m><a:endParaRPr lang="ru-RU" sz="1100"/></a:p></cdr:txBody></cdr:sp></mc:Fallback></mc:AlternateContent></cdr:relSizeAnchor></c:userShapes>
</file>

<file path=word/drawings/drawing14.xml><?xml version="1.0" encoding="UTF-8" standalone="yes"?>
<c:userShapes xmlns:c="http://schemas.openxmlformats.org/drawingml/2006/chart"><cdr:relSizeAnchor xmlns:cdr="http://schemas.openxmlformats.org/drawingml/2006/chartDrawing"><cdr:from><cdr:x>0</cdr:x><cdr:y>0</cdr:y></cdr:from><cdr:to><cdr:x>0</cdr:x><cdr:y>0</cdr:y></cdr:to><mc:AlternateContent xmlns:mc="http://schemas.openxmlformats.org/markup-compatibility/2006"><mc:Choice xmlns:a14="http://schemas.microsoft.com/office/drawing/2010/main" Requires="a14"><cdr:sp><cdr:nvSpPr><cdr:cNvPr id="2" name="Rectangles 1"/><cdr:cNvSpPr/></cdr:nvSpPr><cdr:spPr xmlns:a="http://schemas.openxmlformats.org/drawingml/2006/main"><a:xfrm xmlns:a="http://schemas.openxmlformats.org/drawingml/2006/main"><a:off x="0" y="0"/><a:ext cx="0" cy="0"/></a:xfrm><a:prstGeom xmlns:a="http://schemas.openxmlformats.org/drawingml/2006/main" prst="rect"><a:avLst/></a:prstGeom></cdr:spPr><cdr:txBody xmlns:a="http://schemas.openxmlformats.org/drawingml/2006/main"><a:bodyPr vert="horz" wrap="none" lIns="45720" tIns="45720" rIns="45720" bIns="45720" rtlCol="0" anchor="t" anchorCtr="0"><a:normAutofit/></a:bodyPr><a:lstStyle><a:lvl1pPr marL="0" indent="0"><a:defRPr sz="1100"><a:latin typeface="+mn-lt"/><a:ea typeface="+mn-ea"/><a:cs typeface="+mn-cs"/></a:defRPr></a:lvl1pPr><a:lvl2pPr marL="457200" indent="0"><a:defRPr sz="1100"><a:latin typeface="+mn-lt"/><a:ea typeface="+mn-ea"/><a:cs typeface="+mn-cs"/></a:defRPr></a:lvl2pPr><a:lvl3pPr marL="914400" indent="0"><a:defRPr sz="1100"><a:latin typeface="+mn-lt"/><a:ea typeface="+mn-ea"/><a:cs typeface="+mn-cs"/></a:defRPr></a:lvl3pPr><a:lvl4pPr marL="1371600" indent="0"><a:defRPr sz="1100"><a:latin typeface="+mn-lt"/><a:ea typeface="+mn-ea"/><a:cs typeface="+mn-cs"/></a:defRPr></a:lvl4pPr><a:lvl5pPr marL="1828800" indent="0"><a:defRPr sz="1100"><a:latin typeface="+mn-lt"/><a:ea typeface="+mn-ea"/><a:cs typeface="+mn-cs"/></a:defRPr></a:lvl5pPr><a:lvl6pPr marL="2286000" indent="0"><a:defRPr sz="1100"><a:latin typeface="+mn-lt"/><a:ea typeface="+mn-ea"/><a:cs typeface="+mn-cs"/></a:defRPr></a:lvl6pPr><a:lvl7pPr marL="2743200" indent="0"><a:defRPr sz="1100"><a:latin typeface="+mn-lt"/><a:ea typeface="+mn-ea"/><a:cs typeface="+mn-cs"/></a:defRPr></a:lvl7pPr><a:lvl8pPr marL="3200400" indent="0"><a:defRPr sz="1100"><a:latin typeface="+mn-lt"/><a:ea typeface="+mn-ea"/><a:cs typeface="+mn-cs"/></a:defRPr></a:lvl8pPr><a:lvl9pPr marL="3657600" indent="0"><a:defRPr sz="1100"><a:latin typeface="+mn-lt"/><a:ea typeface="+mn-ea"/><a:cs typeface="+mn-cs"/></a:defRPr></a:lvl9pPr></a:lstStyle><a:p><a14:m><m:oMathPara xmlns:m="http://schemas.openxmlformats.org/officeDocument/2006/math"><m:oMathParaPr><m:jc m:val="centerGroup"/></m:oMathParaPr><m:oMath xmlns:m="http://schemas.openxmlformats.org/officeDocument/2006/math"><m:sSup><m:sSupPr><m:ctrlPr><a:rPr lang="ru-RU" sz="1100" i="1"><a:latin typeface="Cambria Math" panose="02040503050406030204"/></a:rPr></m:ctrlPr></m:sSupPr><m:e><m:r><a:rPr lang="ru-RU" sz="1100" b="0" i="1"><a:latin typeface="Cambria Math" panose="02040503050406030204" pitchFamily="18" charset="0"/></a:rPr><m:t>км</m:t></m:r></m:e><m:sup><m:r><a:rPr lang="ru-RU" sz="1100" b="0" i="1"><a:latin typeface="Cambria Math" panose="02040503050406030204" pitchFamily="18" charset="0"/></a:rPr><m:t>3</m:t></m:r></m:sup></m:sSup></m:oMath></m:oMathPara></a14:m><a:endParaRPr lang="ru-RU" sz="1100"/></a:p></cdr:txBody></cdr:sp></mc:Choice><mc:Fallback><cdr:sp><cdr:nvSpPr><cdr:cNvPr id="2" name="Rectangles 1"/><cdr:cNvSpPr/></cdr:nvSpPr><cdr:spPr xmlns:a="http://schemas.openxmlformats.org/drawingml/2006/main"><a:xfrm xmlns:a="http://schemas.openxmlformats.org/drawingml/2006/main"><a:off x="0" y="0"/><a:ext cx="0" cy="0"/></a:xfrm><a:prstGeom xmlns:a="http://schemas.openxmlformats.org/drawingml/2006/main" prst="rect"><a:avLst/></a:prstGeom></cdr:spPr><cdr:txBody xmlns:a="http://schemas.openxmlformats.org/drawingml/2006/main"><a:bodyPr vert="horz" wrap="none" lIns="45720" tIns="45720" rIns="45720" bIns="45720" rtlCol="0" anchor="t" anchorCtr="0"><a:normAutofit/></a:bodyPr><a:lstStyle><a:lvl1pPr marL="0" indent="0"><a:defRPr sz="1100"><a:latin typeface="+mn-lt"/><a:ea typeface="+mn-ea"/><a:cs typeface="+mn-cs"/></a:defRPr></a:lvl1pPr><a:lvl2pPr marL="457200" indent="0"><a:defRPr sz="1100"><a:latin typeface="+mn-lt"/><a:ea typeface="+mn-ea"/><a:cs typeface="+mn-cs"/></a:defRPr></a:lvl2pPr><a:lvl3pPr marL="914400" indent="0"><a:defRPr sz="1100"><a:latin typeface="+mn-lt"/><a:ea typeface="+mn-ea"/><a:cs typeface="+mn-cs"/></a:defRPr></a:lvl3pPr><a:lvl4pPr marL="1371600" indent="0"><a:defRPr sz="1100"><a:latin typeface="+mn-lt"/><a:ea typeface="+mn-ea"/><a:cs typeface="+mn-cs"/></a:defRPr></a:lvl4pPr><a:lvl5pPr marL="1828800" indent="0"><a:defRPr sz="1100"><a:latin typeface="+mn-lt"/><a:ea typeface="+mn-ea"/><a:cs typeface="+mn-cs"/></a:defRPr></a:lvl5pPr><a:lvl6pPr marL="2286000" indent="0"><a:defRPr sz="1100"><a:latin typeface="+mn-lt"/><a:ea typeface="+mn-ea"/><a:cs typeface="+mn-cs"/></a:defRPr></a:lvl6pPr><a:lvl7pPr marL="2743200" indent="0"><a:defRPr sz="1100"><a:latin typeface="+mn-lt"/><a:ea typeface="+mn-ea"/><a:cs typeface="+mn-cs"/></a:defRPr></a:lvl7pPr><a:lvl8pPr marL="3200400" indent="0"><a:defRPr sz="1100"><a:latin typeface="+mn-lt"/><a:ea typeface="+mn-ea"/><a:cs typeface="+mn-cs"/></a:defRPr></a:lvl8pPr><a:lvl9pPr marL="3657600" indent="0"><a:defRPr sz="1100"><a:latin typeface="+mn-lt"/><a:ea typeface="+mn-ea"/><a:cs typeface="+mn-cs"/></a:defRPr></a:lvl9pPr></a:lstStyle><a:p><a14:m><m:oMathPara xmlns:m="http://schemas.openxmlformats.org/officeDocument/2006/math"><m:oMathParaPr><m:jc m:val="centerGroup"/></m:oMathParaPr><m:oMath xmlns:m="http://schemas.openxmlformats.org/officeDocument/2006/math"><m:sSup><m:sSupPr><m:ctrlPr><a:rPr lang="ru-RU" sz="1100" i="1"><a:latin typeface="Cambria Math" panose="02040503050406030204"/></a:rPr></m:ctrlPr></m:sSupPr><m:e><m:r><a:rPr lang="ru-RU" sz="1100" b="0" i="1"><a:latin typeface="Cambria Math" panose="02040503050406030204" pitchFamily="18" charset="0"/></a:rPr><m:t>км</m:t></m:r></m:e><m:sup><m:r><a:rPr lang="ru-RU" sz="1100" b="0" i="1"><a:latin typeface="Cambria Math" panose="02040503050406030204" pitchFamily="18" charset="0"/></a:rPr><m:t>3</m:t></m:r></m:sup></m:sSup></m:oMath></m:oMathPara></a14:m><a:endParaRPr lang="ru-RU" sz="1100"/></a:p></cdr:txBody></cdr:sp></mc:Fallback></mc:AlternateContent></cdr:relSizeAnchor></c:userShapes>
</file>

<file path=word/drawings/drawing15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0.05883</cdr:x>
      <cdr:y>0.0628</cdr:y>
    </cdr:to>
    <cdr:sp>
      <cdr:nvSpPr>
        <cdr:cNvPr id="2" name="Rectangles 1"/>
        <cdr:cNvSpPr/>
      </cdr:nvSpPr>
      <cdr:spPr xmlns:a="http://schemas.openxmlformats.org/drawingml/2006/main">
        <a:xfrm xmlns:a="http://schemas.openxmlformats.org/drawingml/2006/main">
          <a:off x="0" y="0"/>
          <a:ext cx="310638" cy="199923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/>
            <a:t>г/л</a:t>
          </a:r>
          <a:endParaRPr lang="ru-RU" sz="1100"/>
        </a:p>
      </cdr:txBody>
    </cdr:sp>
  </cdr:relSizeAnchor>
  <cdr:relSizeAnchor xmlns:cdr="http://schemas.openxmlformats.org/drawingml/2006/chartDrawing">
    <cdr:from>
      <cdr:x>0.94061</cdr:x>
      <cdr:y>0.76874</cdr:y>
    </cdr:from>
    <cdr:to>
      <cdr:x>0.98571</cdr:x>
      <cdr:y>0.84837</cdr:y>
    </cdr:to>
    <cdr:sp>
      <cdr:nvSpPr>
        <cdr:cNvPr id="3" name="Rectangles 2"/>
        <cdr:cNvSpPr/>
      </cdr:nvSpPr>
      <cdr:spPr xmlns:a="http://schemas.openxmlformats.org/drawingml/2006/main">
        <a:xfrm xmlns:a="http://schemas.openxmlformats.org/drawingml/2006/main">
          <a:off x="4966929" y="2447414"/>
          <a:ext cx="238124" cy="253487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>
              <a:latin typeface="Times New Roman" panose="02020603050405020304" charset="0"/>
              <a:cs typeface="Times New Roman" panose="02020603050405020304" charset="0"/>
            </a:rPr>
            <a:t>год</a:t>
          </a:r>
          <a:endParaRPr lang="ru-RU" sz="1100">
            <a:latin typeface="Times New Roman" panose="02020603050405020304" charset="0"/>
            <a:cs typeface="Times New Roman" panose="02020603050405020304" charset="0"/>
          </a:endParaRPr>
        </a:p>
      </cdr:txBody>
    </cdr:sp>
  </cdr:relSizeAnchor>
</c:userShapes>
</file>

<file path=word/drawings/drawing16.xml><?xml version="1.0" encoding="utf-8"?>
<c:userShapes xmlns:c="http://schemas.openxmlformats.org/drawingml/2006/chart">
  <cdr:relSizeAnchor xmlns:cdr="http://schemas.openxmlformats.org/drawingml/2006/chartDrawing">
    <cdr:from>
      <cdr:x>0.00219</cdr:x>
      <cdr:y>0.00862</cdr:y>
    </cdr:from>
    <cdr:to>
      <cdr:x>0.06609</cdr:x>
      <cdr:y>0.0716</cdr:y>
    </cdr:to>
    <cdr:sp>
      <cdr:nvSpPr>
        <cdr:cNvPr id="2" name="Rectangles 1"/>
        <cdr:cNvSpPr/>
      </cdr:nvSpPr>
      <cdr:spPr xmlns:a="http://schemas.openxmlformats.org/drawingml/2006/main">
        <a:xfrm xmlns:a="http://schemas.openxmlformats.org/drawingml/2006/main">
          <a:off x="12393" y="27756"/>
          <a:ext cx="361028" cy="202688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/>
            <a:t>г/л</a:t>
          </a:r>
          <a:endParaRPr lang="ru-RU" sz="1100"/>
        </a:p>
      </cdr:txBody>
    </cdr:sp>
  </cdr:relSizeAnchor>
  <cdr:relSizeAnchor xmlns:cdr="http://schemas.openxmlformats.org/drawingml/2006/chartDrawing">
    <cdr:from>
      <cdr:x>0.94161</cdr:x>
      <cdr:y>0.81769</cdr:y>
    </cdr:from>
    <cdr:to>
      <cdr:x>0.98376</cdr:x>
      <cdr:y>0.89645</cdr:y>
    </cdr:to>
    <cdr:sp>
      <cdr:nvSpPr>
        <cdr:cNvPr id="3" name="Rectangles 2"/>
        <cdr:cNvSpPr/>
      </cdr:nvSpPr>
      <cdr:spPr xmlns:a="http://schemas.openxmlformats.org/drawingml/2006/main">
        <a:xfrm xmlns:a="http://schemas.openxmlformats.org/drawingml/2006/main">
          <a:off x="5320275" y="2631767"/>
          <a:ext cx="238124" cy="253487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>
              <a:latin typeface="Times New Roman" panose="02020603050405020304" charset="0"/>
              <a:cs typeface="Times New Roman" panose="02020603050405020304" charset="0"/>
            </a:rPr>
            <a:t>год</a:t>
          </a:r>
          <a:endParaRPr lang="ru-RU" sz="1100">
            <a:latin typeface="Times New Roman" panose="02020603050405020304" charset="0"/>
            <a:cs typeface="Times New Roman" panose="02020603050405020304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0.00216</cdr:x>
      <cdr:y>0</cdr:y>
    </cdr:from>
    <cdr:to>
      <cdr:x>0.0746</cdr:x>
      <cdr:y>0.08023</cdr:y>
    </cdr:to>
    <cdr:sp>
      <cdr:nvSpPr>
        <cdr:cNvPr id="2" name="Rectangles 1"/>
        <cdr:cNvSpPr/>
      </cdr:nvSpPr>
      <cdr:spPr xmlns:a="http://schemas.openxmlformats.org/drawingml/2006/main">
        <a:xfrm xmlns:a="http://schemas.openxmlformats.org/drawingml/2006/main">
          <a:off x="10629" y="0"/>
          <a:ext cx="356577" cy="244617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/>
            <a:t>г/л</a:t>
          </a:r>
          <a:endParaRPr lang="ru-RU" sz="1100"/>
        </a:p>
      </cdr:txBody>
    </cdr:sp>
  </cdr:relSizeAnchor>
  <cdr:relSizeAnchor xmlns:cdr="http://schemas.openxmlformats.org/drawingml/2006/chartDrawing">
    <cdr:from>
      <cdr:x>0.93411</cdr:x>
      <cdr:y>0.77</cdr:y>
    </cdr:from>
    <cdr:to>
      <cdr:x>0.98248</cdr:x>
      <cdr:y>0.85314</cdr:y>
    </cdr:to>
    <cdr:sp>
      <cdr:nvSpPr>
        <cdr:cNvPr id="3" name="Rectangles 2"/>
        <cdr:cNvSpPr/>
      </cdr:nvSpPr>
      <cdr:spPr xmlns:a="http://schemas.openxmlformats.org/drawingml/2006/main">
        <a:xfrm xmlns:a="http://schemas.openxmlformats.org/drawingml/2006/main">
          <a:off x="4598219" y="2347554"/>
          <a:ext cx="238124" cy="253487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>
              <a:latin typeface="Times New Roman" panose="02020603050405020304" charset="0"/>
              <a:cs typeface="Times New Roman" panose="02020603050405020304" charset="0"/>
            </a:rPr>
            <a:t>год</a:t>
          </a:r>
          <a:endParaRPr lang="ru-RU" sz="1100">
            <a:latin typeface="Times New Roman" panose="02020603050405020304" charset="0"/>
            <a:cs typeface="Times New Roman" panose="02020603050405020304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0.01372</cdr:x>
      <cdr:y>0</cdr:y>
    </cdr:from>
    <cdr:to>
      <cdr:x>0.09454</cdr:x>
      <cdr:y>0.0657</cdr:y>
    </cdr:to>
    <cdr:sp>
      <cdr:nvSpPr>
        <cdr:cNvPr id="2" name="Rectangles 1"/>
        <cdr:cNvSpPr/>
      </cdr:nvSpPr>
      <cdr:spPr xmlns:a="http://schemas.openxmlformats.org/drawingml/2006/main">
        <a:xfrm xmlns:a="http://schemas.openxmlformats.org/drawingml/2006/main">
          <a:off x="69133" y="0"/>
          <a:ext cx="407116" cy="217761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/>
            <a:t>г/л</a:t>
          </a:r>
          <a:endParaRPr lang="ru-RU" sz="1100"/>
        </a:p>
      </cdr:txBody>
    </cdr:sp>
  </cdr:relSizeAnchor>
  <cdr:relSizeAnchor xmlns:cdr="http://schemas.openxmlformats.org/drawingml/2006/chartDrawing">
    <cdr:from>
      <cdr:x>0.94171</cdr:x>
      <cdr:y>0.7885</cdr:y>
    </cdr:from>
    <cdr:to>
      <cdr:x>0.98898</cdr:x>
      <cdr:y>0.86498</cdr:y>
    </cdr:to>
    <cdr:sp>
      <cdr:nvSpPr>
        <cdr:cNvPr id="3" name="Rectangles 2"/>
        <cdr:cNvSpPr/>
      </cdr:nvSpPr>
      <cdr:spPr xmlns:a="http://schemas.openxmlformats.org/drawingml/2006/main">
        <a:xfrm xmlns:a="http://schemas.openxmlformats.org/drawingml/2006/main">
          <a:off x="4754943" y="2617098"/>
          <a:ext cx="238679" cy="253844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>
              <a:latin typeface="Times New Roman" panose="02020603050405020304" charset="0"/>
              <a:cs typeface="Times New Roman" panose="02020603050405020304" charset="0"/>
            </a:rPr>
            <a:t>год</a:t>
          </a:r>
          <a:endParaRPr lang="ru-RU" sz="1100">
            <a:latin typeface="Times New Roman" panose="02020603050405020304" charset="0"/>
            <a:cs typeface="Times New Roman" panose="02020603050405020304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0.05373</cdr:x>
      <cdr:y>0.0746</cdr:y>
    </cdr:to>
    <cdr:sp>
      <cdr:nvSpPr>
        <cdr:cNvPr id="2" name="Rectangles 1"/>
        <cdr:cNvSpPr/>
      </cdr:nvSpPr>
      <cdr:spPr xmlns:a="http://schemas.openxmlformats.org/drawingml/2006/main">
        <a:xfrm xmlns:a="http://schemas.openxmlformats.org/drawingml/2006/main">
          <a:off x="0" y="0"/>
          <a:ext cx="286773" cy="244617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/>
            <a:t>г/л</a:t>
          </a:r>
          <a:endParaRPr lang="ru-RU" sz="1100"/>
        </a:p>
      </cdr:txBody>
    </cdr:sp>
  </cdr:relSizeAnchor>
  <cdr:relSizeAnchor xmlns:cdr="http://schemas.openxmlformats.org/drawingml/2006/chartDrawing">
    <cdr:from>
      <cdr:x>0.94061</cdr:x>
      <cdr:y>0.77452</cdr:y>
    </cdr:from>
    <cdr:to>
      <cdr:x>0.98523</cdr:x>
      <cdr:y>0.85183</cdr:y>
    </cdr:to>
    <cdr:sp>
      <cdr:nvSpPr>
        <cdr:cNvPr id="3" name="Rectangles 2"/>
        <cdr:cNvSpPr/>
      </cdr:nvSpPr>
      <cdr:spPr xmlns:a="http://schemas.openxmlformats.org/drawingml/2006/main">
        <a:xfrm xmlns:a="http://schemas.openxmlformats.org/drawingml/2006/main">
          <a:off x="5020700" y="2539591"/>
          <a:ext cx="238124" cy="253487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>
              <a:latin typeface="Times New Roman" panose="02020603050405020304" charset="0"/>
              <a:cs typeface="Times New Roman" panose="02020603050405020304" charset="0"/>
            </a:rPr>
            <a:t>год</a:t>
          </a:r>
          <a:endParaRPr lang="ru-RU" sz="1100">
            <a:latin typeface="Times New Roman" panose="02020603050405020304" charset="0"/>
            <a:cs typeface="Times New Roman" panose="02020603050405020304" charset="0"/>
          </a:endParaRP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0.0695</cdr:x>
      <cdr:y>0.07443</cdr:y>
    </cdr:to>
    <cdr:sp>
      <cdr:nvSpPr>
        <cdr:cNvPr id="2" name="Rectangles 1"/>
        <cdr:cNvSpPr/>
      </cdr:nvSpPr>
      <cdr:spPr xmlns:a="http://schemas.openxmlformats.org/drawingml/2006/main">
        <a:xfrm xmlns:a="http://schemas.openxmlformats.org/drawingml/2006/main">
          <a:off x="0" y="0"/>
          <a:ext cx="361028" cy="244617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/>
            <a:t>г/л</a:t>
          </a:r>
          <a:endParaRPr lang="ru-RU" sz="1100"/>
        </a:p>
      </cdr:txBody>
    </cdr:sp>
  </cdr:relSizeAnchor>
  <cdr:relSizeAnchor xmlns:cdr="http://schemas.openxmlformats.org/drawingml/2006/chartDrawing">
    <cdr:from>
      <cdr:x>0.93839</cdr:x>
      <cdr:y>0.68624</cdr:y>
    </cdr:from>
    <cdr:to>
      <cdr:x>0.98423</cdr:x>
      <cdr:y>0.76336</cdr:y>
    </cdr:to>
    <cdr:sp>
      <cdr:nvSpPr>
        <cdr:cNvPr id="3" name="Rectangles 2"/>
        <cdr:cNvSpPr/>
      </cdr:nvSpPr>
      <cdr:spPr xmlns:a="http://schemas.openxmlformats.org/drawingml/2006/main">
        <a:xfrm xmlns:a="http://schemas.openxmlformats.org/drawingml/2006/main">
          <a:off x="4874752" y="2255376"/>
          <a:ext cx="238124" cy="253487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>
              <a:latin typeface="Times New Roman" panose="02020603050405020304" charset="0"/>
              <a:cs typeface="Times New Roman" panose="02020603050405020304" charset="0"/>
            </a:rPr>
            <a:t>год</a:t>
          </a:r>
          <a:endParaRPr lang="ru-RU" sz="1100">
            <a:latin typeface="Times New Roman" panose="02020603050405020304" charset="0"/>
            <a:cs typeface="Times New Roman" panose="02020603050405020304" charset="0"/>
          </a:endParaRPr>
        </a:p>
      </cdr:txBody>
    </cdr:sp>
  </cdr:relSizeAnchor>
</c:userShapes>
</file>

<file path=word/drawings/drawing6.xml><?xml version="1.0" encoding="UTF-8" standalone="yes"?>
<c:userShapes xmlns:c="http://schemas.openxmlformats.org/drawingml/2006/chart"><cdr:relSizeAnchor xmlns:cdr="http://schemas.openxmlformats.org/drawingml/2006/chartDrawing"><cdr:from><cdr:x>0</cdr:x><cdr:y>0</cdr:y></cdr:from><cdr:to><cdr:x>0</cdr:x><cdr:y>0</cdr:y></cdr:to><mc:AlternateContent xmlns:mc="http://schemas.openxmlformats.org/markup-compatibility/2006"><mc:Choice xmlns:a14="http://schemas.microsoft.com/office/drawing/2010/main" Requires="a14"><cdr:sp><cdr:nvSpPr><cdr:cNvPr id="2" name="Rectangles 1"/><cdr:cNvSpPr/></cdr:nvSpPr><cdr:spPr xmlns:a="http://schemas.openxmlformats.org/drawingml/2006/main"><a:xfrm xmlns:a="http://schemas.openxmlformats.org/drawingml/2006/main"><a:off x="0" y="0"/><a:ext cx="0" cy="0"/></a:xfrm><a:prstGeom xmlns:a="http://schemas.openxmlformats.org/drawingml/2006/main" prst="rect"><a:avLst/></a:prstGeom></cdr:spPr><cdr:txBody xmlns:a="http://schemas.openxmlformats.org/drawingml/2006/main"><a:bodyPr vert="horz" wrap="none" lIns="45720" tIns="45720" rIns="45720" bIns="45720" rtlCol="0" anchor="t" anchorCtr="0"><a:normAutofit/></a:bodyPr><a:lstStyle><a:lvl1pPr marL="0" indent="0"><a:defRPr sz="1100"><a:latin typeface="+mn-lt"/><a:ea typeface="+mn-ea"/><a:cs typeface="+mn-cs"/></a:defRPr></a:lvl1pPr><a:lvl2pPr marL="457200" indent="0"><a:defRPr sz="1100"><a:latin typeface="+mn-lt"/><a:ea typeface="+mn-ea"/><a:cs typeface="+mn-cs"/></a:defRPr></a:lvl2pPr><a:lvl3pPr marL="914400" indent="0"><a:defRPr sz="1100"><a:latin typeface="+mn-lt"/><a:ea typeface="+mn-ea"/><a:cs typeface="+mn-cs"/></a:defRPr></a:lvl3pPr><a:lvl4pPr marL="1371600" indent="0"><a:defRPr sz="1100"><a:latin typeface="+mn-lt"/><a:ea typeface="+mn-ea"/><a:cs typeface="+mn-cs"/></a:defRPr></a:lvl4pPr><a:lvl5pPr marL="1828800" indent="0"><a:defRPr sz="1100"><a:latin typeface="+mn-lt"/><a:ea typeface="+mn-ea"/><a:cs typeface="+mn-cs"/></a:defRPr></a:lvl5pPr><a:lvl6pPr marL="2286000" indent="0"><a:defRPr sz="1100"><a:latin typeface="+mn-lt"/><a:ea typeface="+mn-ea"/><a:cs typeface="+mn-cs"/></a:defRPr></a:lvl6pPr><a:lvl7pPr marL="2743200" indent="0"><a:defRPr sz="1100"><a:latin typeface="+mn-lt"/><a:ea typeface="+mn-ea"/><a:cs typeface="+mn-cs"/></a:defRPr></a:lvl7pPr><a:lvl8pPr marL="3200400" indent="0"><a:defRPr sz="1100"><a:latin typeface="+mn-lt"/><a:ea typeface="+mn-ea"/><a:cs typeface="+mn-cs"/></a:defRPr></a:lvl8pPr><a:lvl9pPr marL="3657600" indent="0"><a:defRPr sz="1100"><a:latin typeface="+mn-lt"/><a:ea typeface="+mn-ea"/><a:cs typeface="+mn-cs"/></a:defRPr></a:lvl9pPr></a:lstStyle><a:p><a14:m><m:oMathPara xmlns:m="http://schemas.openxmlformats.org/officeDocument/2006/math"><m:oMathParaPr><m:jc m:val="centerGroup"/></m:oMathParaPr><m:oMath xmlns:m="http://schemas.openxmlformats.org/officeDocument/2006/math"><m:sSup><m:sSupPr><m:ctrlPr><a:rPr lang="ru-RU" sz="1100" i="1"><a:latin typeface="Cambria Math" panose="02040503050406030204"/></a:rPr></m:ctrlPr></m:sSupPr><m:e><m:r><a:rPr lang="ru-RU" sz="1100" b="0" i="1"><a:latin typeface="Cambria Math" panose="02040503050406030204" pitchFamily="18" charset="0"/></a:rPr><m:t>км</m:t></m:r></m:e><m:sup><m:r><a:rPr lang="ru-RU" sz="1100" b="0" i="1"><a:latin typeface="Cambria Math" panose="02040503050406030204" pitchFamily="18" charset="0"/></a:rPr><m:t>3</m:t></m:r></m:sup></m:sSup></m:oMath></m:oMathPara></a14:m><a:endParaRPr lang="ru-RU" sz="1100"/></a:p></cdr:txBody></cdr:sp></mc:Choice><mc:Fallback><cdr:sp><cdr:nvSpPr><cdr:cNvPr id="2" name="Rectangles 1"/><cdr:cNvSpPr/></cdr:nvSpPr><cdr:spPr xmlns:a="http://schemas.openxmlformats.org/drawingml/2006/main"><a:xfrm xmlns:a="http://schemas.openxmlformats.org/drawingml/2006/main"><a:off x="0" y="0"/><a:ext cx="0" cy="0"/></a:xfrm><a:prstGeom xmlns:a="http://schemas.openxmlformats.org/drawingml/2006/main" prst="rect"><a:avLst/></a:prstGeom></cdr:spPr><cdr:txBody xmlns:a="http://schemas.openxmlformats.org/drawingml/2006/main"><a:bodyPr vert="horz" wrap="none" lIns="45720" tIns="45720" rIns="45720" bIns="45720" rtlCol="0" anchor="t" anchorCtr="0"><a:normAutofit/></a:bodyPr><a:lstStyle><a:lvl1pPr marL="0" indent="0"><a:defRPr sz="1100"><a:latin typeface="+mn-lt"/><a:ea typeface="+mn-ea"/><a:cs typeface="+mn-cs"/></a:defRPr></a:lvl1pPr><a:lvl2pPr marL="457200" indent="0"><a:defRPr sz="1100"><a:latin typeface="+mn-lt"/><a:ea typeface="+mn-ea"/><a:cs typeface="+mn-cs"/></a:defRPr></a:lvl2pPr><a:lvl3pPr marL="914400" indent="0"><a:defRPr sz="1100"><a:latin typeface="+mn-lt"/><a:ea typeface="+mn-ea"/><a:cs typeface="+mn-cs"/></a:defRPr></a:lvl3pPr><a:lvl4pPr marL="1371600" indent="0"><a:defRPr sz="1100"><a:latin typeface="+mn-lt"/><a:ea typeface="+mn-ea"/><a:cs typeface="+mn-cs"/></a:defRPr></a:lvl4pPr><a:lvl5pPr marL="1828800" indent="0"><a:defRPr sz="1100"><a:latin typeface="+mn-lt"/><a:ea typeface="+mn-ea"/><a:cs typeface="+mn-cs"/></a:defRPr></a:lvl5pPr><a:lvl6pPr marL="2286000" indent="0"><a:defRPr sz="1100"><a:latin typeface="+mn-lt"/><a:ea typeface="+mn-ea"/><a:cs typeface="+mn-cs"/></a:defRPr></a:lvl6pPr><a:lvl7pPr marL="2743200" indent="0"><a:defRPr sz="1100"><a:latin typeface="+mn-lt"/><a:ea typeface="+mn-ea"/><a:cs typeface="+mn-cs"/></a:defRPr></a:lvl7pPr><a:lvl8pPr marL="3200400" indent="0"><a:defRPr sz="1100"><a:latin typeface="+mn-lt"/><a:ea typeface="+mn-ea"/><a:cs typeface="+mn-cs"/></a:defRPr></a:lvl8pPr><a:lvl9pPr marL="3657600" indent="0"><a:defRPr sz="1100"><a:latin typeface="+mn-lt"/><a:ea typeface="+mn-ea"/><a:cs typeface="+mn-cs"/></a:defRPr></a:lvl9pPr></a:lstStyle><a:p><a14:m><m:oMathPara xmlns:m="http://schemas.openxmlformats.org/officeDocument/2006/math"><m:oMathParaPr><m:jc m:val="centerGroup"/></m:oMathParaPr><m:oMath xmlns:m="http://schemas.openxmlformats.org/officeDocument/2006/math"><m:sSup><m:sSupPr><m:ctrlPr><a:rPr lang="ru-RU" sz="1100" i="1"><a:latin typeface="Cambria Math" panose="02040503050406030204"/></a:rPr></m:ctrlPr></m:sSupPr><m:e><m:r><a:rPr lang="ru-RU" sz="1100" b="0" i="1"><a:latin typeface="Cambria Math" panose="02040503050406030204" pitchFamily="18" charset="0"/></a:rPr><m:t>км</m:t></m:r></m:e><m:sup><m:r><a:rPr lang="ru-RU" sz="1100" b="0" i="1"><a:latin typeface="Cambria Math" panose="02040503050406030204" pitchFamily="18" charset="0"/></a:rPr><m:t>3</m:t></m:r></m:sup></m:sSup></m:oMath></m:oMathPara></a14:m><a:endParaRPr lang="ru-RU" sz="1100"/></a:p></cdr:txBody></cdr:sp></mc:Fallback></mc:AlternateContent></cdr:relSizeAnchor></c:userShapes>
</file>

<file path=word/drawings/drawing7.xml><?xml version="1.0" encoding="UTF-8" standalone="yes"?>
<c:userShapes xmlns:c="http://schemas.openxmlformats.org/drawingml/2006/chart"><cdr:relSizeAnchor xmlns:cdr="http://schemas.openxmlformats.org/drawingml/2006/chartDrawing"><cdr:from><cdr:x>0</cdr:x><cdr:y>0</cdr:y></cdr:from><cdr:to><cdr:x>0</cdr:x><cdr:y>0</cdr:y></cdr:to><mc:AlternateContent xmlns:mc="http://schemas.openxmlformats.org/markup-compatibility/2006"><mc:Choice xmlns:a14="http://schemas.microsoft.com/office/drawing/2010/main" Requires="a14"><cdr:sp><cdr:nvSpPr><cdr:cNvPr id="2" name="Rectangles 1"/><cdr:cNvSpPr/></cdr:nvSpPr><cdr:spPr xmlns:a="http://schemas.openxmlformats.org/drawingml/2006/main"><a:xfrm xmlns:a="http://schemas.openxmlformats.org/drawingml/2006/main"><a:off x="0" y="0"/><a:ext cx="0" cy="0"/></a:xfrm><a:prstGeom xmlns:a="http://schemas.openxmlformats.org/drawingml/2006/main" prst="rect"><a:avLst/></a:prstGeom></cdr:spPr><cdr:txBody xmlns:a="http://schemas.openxmlformats.org/drawingml/2006/main"><a:bodyPr vert="horz" wrap="none" lIns="45720" tIns="45720" rIns="45720" bIns="45720" rtlCol="0" anchor="t" anchorCtr="0"><a:normAutofit/></a:bodyPr><a:lstStyle><a:lvl1pPr marL="0" indent="0"><a:defRPr sz="1100"><a:latin typeface="+mn-lt"/><a:ea typeface="+mn-ea"/><a:cs typeface="+mn-cs"/></a:defRPr></a:lvl1pPr><a:lvl2pPr marL="457200" indent="0"><a:defRPr sz="1100"><a:latin typeface="+mn-lt"/><a:ea typeface="+mn-ea"/><a:cs typeface="+mn-cs"/></a:defRPr></a:lvl2pPr><a:lvl3pPr marL="914400" indent="0"><a:defRPr sz="1100"><a:latin typeface="+mn-lt"/><a:ea typeface="+mn-ea"/><a:cs typeface="+mn-cs"/></a:defRPr></a:lvl3pPr><a:lvl4pPr marL="1371600" indent="0"><a:defRPr sz="1100"><a:latin typeface="+mn-lt"/><a:ea typeface="+mn-ea"/><a:cs typeface="+mn-cs"/></a:defRPr></a:lvl4pPr><a:lvl5pPr marL="1828800" indent="0"><a:defRPr sz="1100"><a:latin typeface="+mn-lt"/><a:ea typeface="+mn-ea"/><a:cs typeface="+mn-cs"/></a:defRPr></a:lvl5pPr><a:lvl6pPr marL="2286000" indent="0"><a:defRPr sz="1100"><a:latin typeface="+mn-lt"/><a:ea typeface="+mn-ea"/><a:cs typeface="+mn-cs"/></a:defRPr></a:lvl6pPr><a:lvl7pPr marL="2743200" indent="0"><a:defRPr sz="1100"><a:latin typeface="+mn-lt"/><a:ea typeface="+mn-ea"/><a:cs typeface="+mn-cs"/></a:defRPr></a:lvl7pPr><a:lvl8pPr marL="3200400" indent="0"><a:defRPr sz="1100"><a:latin typeface="+mn-lt"/><a:ea typeface="+mn-ea"/><a:cs typeface="+mn-cs"/></a:defRPr></a:lvl8pPr><a:lvl9pPr marL="3657600" indent="0"><a:defRPr sz="1100"><a:latin typeface="+mn-lt"/><a:ea typeface="+mn-ea"/><a:cs typeface="+mn-cs"/></a:defRPr></a:lvl9pPr></a:lstStyle><a:p><a14:m><m:oMathPara xmlns:m="http://schemas.openxmlformats.org/officeDocument/2006/math"><m:oMathParaPr><m:jc m:val="centerGroup"/></m:oMathParaPr><m:oMath xmlns:m="http://schemas.openxmlformats.org/officeDocument/2006/math"><m:sSup><m:sSupPr><m:ctrlPr><a:rPr lang="ru-RU" sz="1100" i="1"><a:latin typeface="Cambria Math" panose="02040503050406030204"/></a:rPr></m:ctrlPr></m:sSupPr><m:e><m:r><a:rPr lang="ru-RU" sz="1100" b="0" i="1"><a:latin typeface="Cambria Math" panose="02040503050406030204" pitchFamily="18" charset="0"/></a:rPr><m:t>км</m:t></m:r></m:e><m:sup><m:r><a:rPr lang="ru-RU" sz="1100" b="0" i="1"><a:latin typeface="Cambria Math" panose="02040503050406030204" pitchFamily="18" charset="0"/></a:rPr><m:t>3</m:t></m:r></m:sup></m:sSup></m:oMath></m:oMathPara></a14:m><a:endParaRPr lang="ru-RU" sz="1100"/></a:p></cdr:txBody></cdr:sp></mc:Choice><mc:Fallback><cdr:sp><cdr:nvSpPr><cdr:cNvPr id="2" name="Rectangles 1"/><cdr:cNvSpPr/></cdr:nvSpPr><cdr:spPr xmlns:a="http://schemas.openxmlformats.org/drawingml/2006/main"><a:xfrm xmlns:a="http://schemas.openxmlformats.org/drawingml/2006/main"><a:off x="0" y="0"/><a:ext cx="0" cy="0"/></a:xfrm><a:prstGeom xmlns:a="http://schemas.openxmlformats.org/drawingml/2006/main" prst="rect"><a:avLst/></a:prstGeom></cdr:spPr><cdr:txBody xmlns:a="http://schemas.openxmlformats.org/drawingml/2006/main"><a:bodyPr vert="horz" wrap="none" lIns="45720" tIns="45720" rIns="45720" bIns="45720" rtlCol="0" anchor="t" anchorCtr="0"><a:normAutofit/></a:bodyPr><a:lstStyle><a:lvl1pPr marL="0" indent="0"><a:defRPr sz="1100"><a:latin typeface="+mn-lt"/><a:ea typeface="+mn-ea"/><a:cs typeface="+mn-cs"/></a:defRPr></a:lvl1pPr><a:lvl2pPr marL="457200" indent="0"><a:defRPr sz="1100"><a:latin typeface="+mn-lt"/><a:ea typeface="+mn-ea"/><a:cs typeface="+mn-cs"/></a:defRPr></a:lvl2pPr><a:lvl3pPr marL="914400" indent="0"><a:defRPr sz="1100"><a:latin typeface="+mn-lt"/><a:ea typeface="+mn-ea"/><a:cs typeface="+mn-cs"/></a:defRPr></a:lvl3pPr><a:lvl4pPr marL="1371600" indent="0"><a:defRPr sz="1100"><a:latin typeface="+mn-lt"/><a:ea typeface="+mn-ea"/><a:cs typeface="+mn-cs"/></a:defRPr></a:lvl4pPr><a:lvl5pPr marL="1828800" indent="0"><a:defRPr sz="1100"><a:latin typeface="+mn-lt"/><a:ea typeface="+mn-ea"/><a:cs typeface="+mn-cs"/></a:defRPr></a:lvl5pPr><a:lvl6pPr marL="2286000" indent="0"><a:defRPr sz="1100"><a:latin typeface="+mn-lt"/><a:ea typeface="+mn-ea"/><a:cs typeface="+mn-cs"/></a:defRPr></a:lvl6pPr><a:lvl7pPr marL="2743200" indent="0"><a:defRPr sz="1100"><a:latin typeface="+mn-lt"/><a:ea typeface="+mn-ea"/><a:cs typeface="+mn-cs"/></a:defRPr></a:lvl7pPr><a:lvl8pPr marL="3200400" indent="0"><a:defRPr sz="1100"><a:latin typeface="+mn-lt"/><a:ea typeface="+mn-ea"/><a:cs typeface="+mn-cs"/></a:defRPr></a:lvl8pPr><a:lvl9pPr marL="3657600" indent="0"><a:defRPr sz="1100"><a:latin typeface="+mn-lt"/><a:ea typeface="+mn-ea"/><a:cs typeface="+mn-cs"/></a:defRPr></a:lvl9pPr></a:lstStyle><a:p><a14:m><m:oMathPara xmlns:m="http://schemas.openxmlformats.org/officeDocument/2006/math"><m:oMathParaPr><m:jc m:val="centerGroup"/></m:oMathParaPr><m:oMath xmlns:m="http://schemas.openxmlformats.org/officeDocument/2006/math"><m:sSup><m:sSupPr><m:ctrlPr><a:rPr lang="ru-RU" sz="1100" i="1"><a:latin typeface="Cambria Math" panose="02040503050406030204"/></a:rPr></m:ctrlPr></m:sSupPr><m:e><m:r><a:rPr lang="ru-RU" sz="1100" b="0" i="1"><a:latin typeface="Cambria Math" panose="02040503050406030204" pitchFamily="18" charset="0"/></a:rPr><m:t>км</m:t></m:r></m:e><m:sup><m:r><a:rPr lang="ru-RU" sz="1100" b="0" i="1"><a:latin typeface="Cambria Math" panose="02040503050406030204" pitchFamily="18" charset="0"/></a:rPr><m:t>3</m:t></m:r></m:sup></m:sSup></m:oMath></m:oMathPara></a14:m><a:endParaRPr lang="ru-RU" sz="1100"/></a:p></cdr:txBody></cdr:sp></mc:Fallback></mc:AlternateContent></cdr:relSizeAnchor></c:userShapes>
</file>

<file path=word/drawings/drawing8.xml><?xml version="1.0" encoding="UTF-8" standalone="yes"?>
<c:userShapes xmlns:c="http://schemas.openxmlformats.org/drawingml/2006/chart"><cdr:relSizeAnchor xmlns:cdr="http://schemas.openxmlformats.org/drawingml/2006/chartDrawing"><cdr:from><cdr:x>0</cdr:x><cdr:y>0</cdr:y></cdr:from><cdr:to><cdr:x>0</cdr:x><cdr:y>0</cdr:y></cdr:to><mc:AlternateContent xmlns:mc="http://schemas.openxmlformats.org/markup-compatibility/2006"><mc:Choice xmlns:a14="http://schemas.microsoft.com/office/drawing/2010/main" Requires="a14"><cdr:sp><cdr:nvSpPr><cdr:cNvPr id="2" name="Rectangles 1"/><cdr:cNvSpPr/></cdr:nvSpPr><cdr:spPr xmlns:a="http://schemas.openxmlformats.org/drawingml/2006/main"><a:xfrm xmlns:a="http://schemas.openxmlformats.org/drawingml/2006/main"><a:off x="0" y="0"/><a:ext cx="0" cy="0"/></a:xfrm><a:prstGeom xmlns:a="http://schemas.openxmlformats.org/drawingml/2006/main" prst="rect"><a:avLst/></a:prstGeom></cdr:spPr><cdr:txBody xmlns:a="http://schemas.openxmlformats.org/drawingml/2006/main"><a:bodyPr vertOverflow="clip" vert="horz" wrap="none" lIns="45720" tIns="45720" rIns="45720" bIns="45720" rtlCol="0" anchor="t" anchorCtr="0"><a:normAutofit/></a:bodyPr><a:lstStyle/><a:p><a14:m><m:oMathPara xmlns:m="http://schemas.openxmlformats.org/officeDocument/2006/math"><m:oMathParaPr><m:jc m:val="centerGroup"/></m:oMathParaPr><m:oMath xmlns:m="http://schemas.openxmlformats.org/officeDocument/2006/math"><m:sSup><m:sSupPr><m:ctrlPr><a:rPr lang="ru-RU" sz="1100" i="1"><a:latin typeface="Cambria Math" panose="02040503050406030204"/></a:rPr></m:ctrlPr></m:sSupPr><m:e><m:r><a:rPr lang="ru-RU" sz="1100" b="0" i="1"><a:latin typeface="Cambria Math" panose="02040503050406030204" pitchFamily="18" charset="0"/></a:rPr><m:t>км</m:t></m:r></m:e><m:sup><m:r><a:rPr lang="ru-RU" sz="1100" b="0" i="1"><a:latin typeface="Cambria Math" panose="02040503050406030204" pitchFamily="18" charset="0"/></a:rPr><m:t>3</m:t></m:r></m:sup></m:sSup></m:oMath></m:oMathPara></a14:m><a:endParaRPr lang="ru-RU" sz="1100"/></a:p></cdr:txBody></cdr:sp></mc:Choice><mc:Fallback><cdr:sp><cdr:nvSpPr><cdr:cNvPr id="2" name="Rectangles 1"/><cdr:cNvSpPr/></cdr:nvSpPr><cdr:spPr xmlns:a="http://schemas.openxmlformats.org/drawingml/2006/main"><a:xfrm xmlns:a="http://schemas.openxmlformats.org/drawingml/2006/main"><a:off x="0" y="0"/><a:ext cx="0" cy="0"/></a:xfrm><a:prstGeom xmlns:a="http://schemas.openxmlformats.org/drawingml/2006/main" prst="rect"><a:avLst/></a:prstGeom></cdr:spPr><cdr:txBody xmlns:a="http://schemas.openxmlformats.org/drawingml/2006/main"><a:bodyPr vertOverflow="clip" vert="horz" wrap="none" lIns="45720" tIns="45720" rIns="45720" bIns="45720" rtlCol="0" anchor="t" anchorCtr="0"><a:normAutofit/></a:bodyPr><a:lstStyle/><a:p><a14:m><m:oMathPara xmlns:m="http://schemas.openxmlformats.org/officeDocument/2006/math"><m:oMathParaPr><m:jc m:val="centerGroup"/></m:oMathParaPr><m:oMath xmlns:m="http://schemas.openxmlformats.org/officeDocument/2006/math"><m:sSup><m:sSupPr><m:ctrlPr><a:rPr lang="ru-RU" sz="1100" i="1"><a:latin typeface="Cambria Math" panose="02040503050406030204"/></a:rPr></m:ctrlPr></m:sSupPr><m:e><m:r><a:rPr lang="ru-RU" sz="1100" b="0" i="1"><a:latin typeface="Cambria Math" panose="02040503050406030204" pitchFamily="18" charset="0"/></a:rPr><m:t>км</m:t></m:r></m:e><m:sup><m:r><a:rPr lang="ru-RU" sz="1100" b="0" i="1"><a:latin typeface="Cambria Math" panose="02040503050406030204" pitchFamily="18" charset="0"/></a:rPr><m:t>3</m:t></m:r></m:sup></m:sSup></m:oMath></m:oMathPara></a14:m><a:endParaRPr lang="ru-RU" sz="1100"/></a:p></cdr:txBody></cdr:sp></mc:Fallback></mc:AlternateContent></cdr:relSizeAnchor>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0.00534</cdr:x>
      <cdr:y>0</cdr:y>
    </cdr:from>
    <cdr:to>
      <cdr:x>0.07485</cdr:x>
      <cdr:y>0.07877</cdr:y>
    </cdr:to>
    <cdr:sp>
      <cdr:nvSpPr>
        <cdr:cNvPr id="2" name="Rectangles 1"/>
        <cdr:cNvSpPr/>
      </cdr:nvSpPr>
      <cdr:spPr xmlns:a="http://schemas.openxmlformats.org/drawingml/2006/main">
        <a:xfrm xmlns:a="http://schemas.openxmlformats.org/drawingml/2006/main">
          <a:off x="27759" y="0"/>
          <a:ext cx="361028" cy="244617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/>
            <a:t>г/л</a:t>
          </a:r>
          <a:endParaRPr lang="ru-RU" sz="1100"/>
        </a:p>
      </cdr:txBody>
    </cdr:sp>
  </cdr:relSizeAnchor>
  <cdr:relSizeAnchor xmlns:cdr="http://schemas.openxmlformats.org/drawingml/2006/chartDrawing">
    <cdr:from>
      <cdr:x>0.93198</cdr:x>
      <cdr:y>0.74851</cdr:y>
    </cdr:from>
    <cdr:to>
      <cdr:x>1</cdr:x>
      <cdr:y>0.81777</cdr:y>
    </cdr:to>
    <cdr:sp>
      <cdr:nvSpPr>
        <cdr:cNvPr id="3" name="Rectangles 2"/>
        <cdr:cNvSpPr/>
      </cdr:nvSpPr>
      <cdr:spPr xmlns:a="http://schemas.openxmlformats.org/drawingml/2006/main">
        <a:xfrm xmlns:a="http://schemas.openxmlformats.org/drawingml/2006/main">
          <a:off x="4841056" y="2324509"/>
          <a:ext cx="353346" cy="215079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="horz" wrap="none" lIns="45720" tIns="45720" rIns="45720" bIns="45720" rtlCol="0" anchor="t" anchorCtr="0">
          <a:normAutofit/>
        </a:bodyPr>
        <a:lstStyle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>
          <a:r>
            <a:rPr lang="ru-RU" sz="1100">
              <a:latin typeface="Times New Roman" panose="02020603050405020304" charset="0"/>
              <a:cs typeface="Times New Roman" panose="02020603050405020304" charset="0"/>
            </a:rPr>
            <a:t>год</a:t>
          </a:r>
          <a:endParaRPr lang="ru-RU" sz="1100">
            <a:latin typeface="Times New Roman" panose="02020603050405020304" charset="0"/>
            <a:cs typeface="Times New Roman" panose="02020603050405020304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18</Pages>
  <Words>2748</Words>
  <Characters>15668</Characters>
  <Lines>130</Lines>
  <Paragraphs>36</Paragraphs>
  <TotalTime>0</TotalTime>
  <ScaleCrop>false</ScaleCrop>
  <LinksUpToDate>false</LinksUpToDate>
  <CharactersWithSpaces>18380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2024-02-24T21:20:00Z</dcterms:created>
  <dc:creator>Пользователь</dc:creator>
  <cp:lastModifiedBy>zilola</cp:lastModifiedBy>
  <cp:lastPrinted>2023-11-01T19:33:00Z</cp:lastPrinted>
  <dcterms:modified xsi:type="dcterms:W3CDTF">2024-02-24T15:10:30Z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